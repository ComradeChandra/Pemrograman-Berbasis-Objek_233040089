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59355" w14:textId="4BF864F1" w:rsidR="001B01AF" w:rsidRPr="00C52850" w:rsidRDefault="00C52850" w:rsidP="001B01AF">
      <w:pPr>
        <w:jc w:val="center"/>
        <w:rPr>
          <w:sz w:val="44"/>
          <w:szCs w:val="44"/>
        </w:rPr>
      </w:pPr>
      <w:r w:rsidRPr="00C52850">
        <w:rPr>
          <w:b/>
          <w:bCs/>
          <w:sz w:val="44"/>
          <w:szCs w:val="44"/>
        </w:rPr>
        <w:t>P</w:t>
      </w:r>
      <w:r w:rsidRPr="00C52850">
        <w:rPr>
          <w:sz w:val="44"/>
          <w:szCs w:val="44"/>
        </w:rPr>
        <w:t>emrograman</w:t>
      </w:r>
      <w:r w:rsidR="001B01AF" w:rsidRPr="00C52850">
        <w:rPr>
          <w:sz w:val="44"/>
          <w:szCs w:val="44"/>
        </w:rPr>
        <w:t xml:space="preserve"> </w:t>
      </w:r>
      <w:r w:rsidR="001B01AF" w:rsidRPr="00C52850">
        <w:rPr>
          <w:b/>
          <w:bCs/>
          <w:sz w:val="44"/>
          <w:szCs w:val="44"/>
        </w:rPr>
        <w:t>Berorientasi</w:t>
      </w:r>
      <w:r w:rsidR="001B01AF" w:rsidRPr="00C52850">
        <w:rPr>
          <w:sz w:val="44"/>
          <w:szCs w:val="44"/>
        </w:rPr>
        <w:t xml:space="preserve"> </w:t>
      </w:r>
      <w:r w:rsidR="001B01AF" w:rsidRPr="00C52850">
        <w:rPr>
          <w:b/>
          <w:bCs/>
          <w:sz w:val="44"/>
          <w:szCs w:val="44"/>
        </w:rPr>
        <w:t>O</w:t>
      </w:r>
      <w:r w:rsidR="001B01AF" w:rsidRPr="00C52850">
        <w:rPr>
          <w:sz w:val="44"/>
          <w:szCs w:val="44"/>
        </w:rPr>
        <w:t>bjek</w:t>
      </w:r>
    </w:p>
    <w:p w14:paraId="35B1CE84" w14:textId="70659317" w:rsidR="001B01AF" w:rsidRPr="00C52850" w:rsidRDefault="001B01AF" w:rsidP="001B01AF">
      <w:pPr>
        <w:jc w:val="center"/>
        <w:rPr>
          <w:i/>
          <w:iCs/>
          <w:sz w:val="20"/>
          <w:szCs w:val="20"/>
        </w:rPr>
      </w:pPr>
      <w:r w:rsidRPr="00C52850">
        <w:rPr>
          <w:i/>
          <w:iCs/>
          <w:sz w:val="20"/>
          <w:szCs w:val="20"/>
        </w:rPr>
        <w:t xml:space="preserve">Tugas  Kelas Abstrak &amp; </w:t>
      </w:r>
      <w:proofErr w:type="spellStart"/>
      <w:r w:rsidRPr="00C52850">
        <w:rPr>
          <w:i/>
          <w:iCs/>
          <w:sz w:val="20"/>
          <w:szCs w:val="20"/>
        </w:rPr>
        <w:t>Interface</w:t>
      </w:r>
      <w:proofErr w:type="spellEnd"/>
    </w:p>
    <w:p w14:paraId="014C5EFF" w14:textId="77777777" w:rsidR="001B01AF" w:rsidRPr="00C52850" w:rsidRDefault="001B01AF" w:rsidP="001B01AF">
      <w:pPr>
        <w:jc w:val="center"/>
      </w:pPr>
    </w:p>
    <w:p w14:paraId="69E50339" w14:textId="0524D34E" w:rsidR="001B01AF" w:rsidRPr="00C52850" w:rsidRDefault="001B01AF" w:rsidP="001B01AF">
      <w:pPr>
        <w:jc w:val="center"/>
      </w:pPr>
    </w:p>
    <w:p w14:paraId="11B99075" w14:textId="77777777" w:rsidR="001B01AF" w:rsidRPr="00C52850" w:rsidRDefault="001B01AF" w:rsidP="001B01AF">
      <w:pPr>
        <w:jc w:val="center"/>
      </w:pPr>
    </w:p>
    <w:p w14:paraId="16E782EB" w14:textId="4D49587F" w:rsidR="001B01AF" w:rsidRPr="00C52850" w:rsidRDefault="001B01AF" w:rsidP="001B01AF">
      <w:pPr>
        <w:jc w:val="center"/>
      </w:pPr>
      <w:r w:rsidRPr="00C52850">
        <w:rPr>
          <w:noProof/>
        </w:rPr>
        <w:drawing>
          <wp:inline distT="0" distB="0" distL="0" distR="0" wp14:anchorId="2A4DF53B" wp14:editId="43A28807">
            <wp:extent cx="2118360" cy="2080260"/>
            <wp:effectExtent l="0" t="0" r="0" b="0"/>
            <wp:docPr id="1133275512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1D81" w14:textId="77777777" w:rsidR="001B01AF" w:rsidRPr="00C52850" w:rsidRDefault="001B01AF" w:rsidP="001B01AF">
      <w:pPr>
        <w:jc w:val="center"/>
      </w:pPr>
    </w:p>
    <w:p w14:paraId="42DE26F8" w14:textId="46A1065F" w:rsidR="001B01AF" w:rsidRPr="00C52850" w:rsidRDefault="001B01AF" w:rsidP="001B01AF">
      <w:pPr>
        <w:jc w:val="center"/>
      </w:pPr>
      <w:r w:rsidRPr="00C52850">
        <w:t>Dipersiapkan Oleh :</w:t>
      </w:r>
    </w:p>
    <w:p w14:paraId="5F89C80A" w14:textId="77777777" w:rsidR="001B01AF" w:rsidRPr="00C52850" w:rsidRDefault="001B01AF" w:rsidP="001B01AF">
      <w:pPr>
        <w:jc w:val="center"/>
      </w:pPr>
    </w:p>
    <w:p w14:paraId="10D6539F" w14:textId="4B446905" w:rsidR="001B01AF" w:rsidRPr="00C52850" w:rsidRDefault="001B01AF" w:rsidP="001B01AF">
      <w:pPr>
        <w:jc w:val="center"/>
      </w:pPr>
      <w:r w:rsidRPr="00C52850">
        <w:t>&lt; Chandra Harkat Raharja&gt; - &lt; 233040089&gt;</w:t>
      </w:r>
      <w:r w:rsidRPr="00C52850">
        <w:br/>
      </w:r>
      <w:r w:rsidRPr="00C52850">
        <w:br/>
      </w:r>
      <w:r w:rsidRPr="00C52850">
        <w:br/>
      </w:r>
    </w:p>
    <w:p w14:paraId="0952A433" w14:textId="77777777" w:rsidR="001B01AF" w:rsidRPr="00C52850" w:rsidRDefault="001B01AF" w:rsidP="001B01AF">
      <w:pPr>
        <w:jc w:val="center"/>
      </w:pPr>
      <w:r w:rsidRPr="00C52850">
        <w:rPr>
          <w:b/>
          <w:bCs/>
        </w:rPr>
        <w:t>PROGRAM STUDI TEKNIK INFORMATIKA</w:t>
      </w:r>
    </w:p>
    <w:p w14:paraId="4271FD29" w14:textId="77777777" w:rsidR="001B01AF" w:rsidRPr="00C52850" w:rsidRDefault="001B01AF" w:rsidP="001B01AF">
      <w:pPr>
        <w:jc w:val="center"/>
      </w:pPr>
      <w:r w:rsidRPr="00C52850">
        <w:rPr>
          <w:b/>
          <w:bCs/>
        </w:rPr>
        <w:t>FAKULTAS TEKNIK</w:t>
      </w:r>
    </w:p>
    <w:p w14:paraId="2A09F66C" w14:textId="77777777" w:rsidR="001B01AF" w:rsidRPr="00C52850" w:rsidRDefault="001B01AF" w:rsidP="001B01AF">
      <w:pPr>
        <w:jc w:val="center"/>
      </w:pPr>
      <w:r w:rsidRPr="00C52850">
        <w:rPr>
          <w:b/>
          <w:bCs/>
        </w:rPr>
        <w:t>UNIVERSITAS PASUNDAN</w:t>
      </w:r>
    </w:p>
    <w:p w14:paraId="5B3F4F9F" w14:textId="77777777" w:rsidR="001B01AF" w:rsidRPr="00C52850" w:rsidRDefault="001B01AF" w:rsidP="001B01AF">
      <w:pPr>
        <w:jc w:val="center"/>
      </w:pPr>
      <w:r w:rsidRPr="00C52850">
        <w:rPr>
          <w:b/>
          <w:bCs/>
        </w:rPr>
        <w:t>BANDUNG</w:t>
      </w:r>
    </w:p>
    <w:p w14:paraId="26DE5E0E" w14:textId="1A7DBC1C" w:rsidR="001B01AF" w:rsidRPr="00C52850" w:rsidRDefault="001B01AF" w:rsidP="001B01AF">
      <w:pPr>
        <w:jc w:val="center"/>
      </w:pPr>
      <w:r w:rsidRPr="00C52850">
        <w:rPr>
          <w:b/>
          <w:bCs/>
        </w:rPr>
        <w:t>2024</w:t>
      </w:r>
    </w:p>
    <w:p w14:paraId="236B573B" w14:textId="77777777" w:rsidR="00A3359C" w:rsidRPr="00C52850" w:rsidRDefault="00A3359C"/>
    <w:p w14:paraId="1ABF100C" w14:textId="77777777" w:rsidR="001B01AF" w:rsidRPr="00C52850" w:rsidRDefault="001B01AF"/>
    <w:p w14:paraId="177E8B10" w14:textId="77777777" w:rsidR="001B01AF" w:rsidRPr="00C52850" w:rsidRDefault="001B01AF"/>
    <w:p w14:paraId="45AF3DAA" w14:textId="77777777" w:rsidR="001B01AF" w:rsidRPr="00C52850" w:rsidRDefault="001B01AF"/>
    <w:p w14:paraId="4343BCC5" w14:textId="77777777" w:rsidR="001B01AF" w:rsidRPr="00C52850" w:rsidRDefault="001B01AF"/>
    <w:p w14:paraId="643C9093" w14:textId="6CAA4639" w:rsidR="001B01AF" w:rsidRPr="00C52850" w:rsidRDefault="000704F6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  <w:t xml:space="preserve">Link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: </w:t>
      </w:r>
      <w:hyperlink r:id="rId6" w:history="1">
        <w:r w:rsidRPr="000704F6">
          <w:rPr>
            <w:rStyle w:val="Hyperlink"/>
            <w:sz w:val="32"/>
            <w:szCs w:val="32"/>
          </w:rPr>
          <w:t xml:space="preserve">Pemrograman-Berbasis-Objek_233040089/Pertemuan11 </w:t>
        </w:r>
        <w:proofErr w:type="spellStart"/>
        <w:r w:rsidRPr="000704F6">
          <w:rPr>
            <w:rStyle w:val="Hyperlink"/>
            <w:sz w:val="32"/>
            <w:szCs w:val="32"/>
          </w:rPr>
          <w:t>at</w:t>
        </w:r>
        <w:proofErr w:type="spellEnd"/>
        <w:r w:rsidRPr="000704F6">
          <w:rPr>
            <w:rStyle w:val="Hyperlink"/>
            <w:sz w:val="32"/>
            <w:szCs w:val="32"/>
          </w:rPr>
          <w:t xml:space="preserve"> main · </w:t>
        </w:r>
        <w:proofErr w:type="spellStart"/>
        <w:r w:rsidRPr="000704F6">
          <w:rPr>
            <w:rStyle w:val="Hyperlink"/>
            <w:sz w:val="32"/>
            <w:szCs w:val="32"/>
          </w:rPr>
          <w:t>ComradeChandra</w:t>
        </w:r>
        <w:proofErr w:type="spellEnd"/>
        <w:r w:rsidRPr="000704F6">
          <w:rPr>
            <w:rStyle w:val="Hyperlink"/>
            <w:sz w:val="32"/>
            <w:szCs w:val="32"/>
          </w:rPr>
          <w:t>/Pemrograman-Berbasis-Objek_233040089</w:t>
        </w:r>
      </w:hyperlink>
      <w:r>
        <w:rPr>
          <w:sz w:val="32"/>
          <w:szCs w:val="32"/>
        </w:rPr>
        <w:br/>
      </w:r>
      <w:r w:rsidR="001B01AF" w:rsidRPr="00C52850">
        <w:rPr>
          <w:sz w:val="32"/>
          <w:szCs w:val="32"/>
        </w:rPr>
        <w:t>-LATIHAN 1</w:t>
      </w:r>
    </w:p>
    <w:p w14:paraId="76EE3266" w14:textId="6EB9AF1E" w:rsidR="00D94EE6" w:rsidRPr="00C52850" w:rsidRDefault="001B01AF">
      <w:r w:rsidRPr="00C52850">
        <w:t xml:space="preserve">Latihan ke-1 ini memberikan contoh program kelas abstrak. Kelas Bentuk adalah kelas abstrak yang salah satu </w:t>
      </w:r>
      <w:proofErr w:type="spellStart"/>
      <w:r w:rsidRPr="00C52850">
        <w:t>methodnya</w:t>
      </w:r>
      <w:proofErr w:type="spellEnd"/>
      <w:r w:rsidRPr="00C52850">
        <w:t xml:space="preserve"> abstrak. </w:t>
      </w:r>
      <w:proofErr w:type="spellStart"/>
      <w:r w:rsidRPr="00C52850">
        <w:t>Method</w:t>
      </w:r>
      <w:proofErr w:type="spellEnd"/>
      <w:r w:rsidRPr="00C52850">
        <w:t xml:space="preserve"> abstrak tersebut akan </w:t>
      </w:r>
      <w:proofErr w:type="spellStart"/>
      <w:r w:rsidRPr="00C52850">
        <w:t>diimplementastikan</w:t>
      </w:r>
      <w:proofErr w:type="spellEnd"/>
      <w:r w:rsidRPr="00C52850">
        <w:t xml:space="preserve"> oleh kelas Lingkaran dan kelas Tabung.</w:t>
      </w:r>
      <w:r w:rsidR="00D94EE6" w:rsidRPr="00C52850">
        <w:br/>
      </w:r>
    </w:p>
    <w:p w14:paraId="30BB0161" w14:textId="0503084A" w:rsidR="00D94EE6" w:rsidRPr="00C52850" w:rsidRDefault="00D94EE6" w:rsidP="00D94EE6">
      <w:r w:rsidRPr="00C52850">
        <w:rPr>
          <w:noProof/>
        </w:rPr>
        <w:drawing>
          <wp:anchor distT="0" distB="0" distL="114300" distR="114300" simplePos="0" relativeHeight="251659264" behindDoc="0" locked="0" layoutInCell="1" allowOverlap="1" wp14:anchorId="1E28E646" wp14:editId="134CA2F9">
            <wp:simplePos x="0" y="0"/>
            <wp:positionH relativeFrom="margin">
              <wp:posOffset>3139440</wp:posOffset>
            </wp:positionH>
            <wp:positionV relativeFrom="paragraph">
              <wp:posOffset>268605</wp:posOffset>
            </wp:positionV>
            <wp:extent cx="2805430" cy="3360420"/>
            <wp:effectExtent l="0" t="0" r="0" b="0"/>
            <wp:wrapSquare wrapText="bothSides"/>
            <wp:docPr id="102778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832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52850">
        <w:rPr>
          <w:noProof/>
        </w:rPr>
        <w:drawing>
          <wp:anchor distT="0" distB="0" distL="114300" distR="114300" simplePos="0" relativeHeight="251658240" behindDoc="0" locked="0" layoutInCell="1" allowOverlap="1" wp14:anchorId="76125C1F" wp14:editId="75EBDC41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2681605" cy="3314700"/>
            <wp:effectExtent l="0" t="0" r="4445" b="0"/>
            <wp:wrapSquare wrapText="bothSides"/>
            <wp:docPr id="114448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81330" name="Picture 11444813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52850">
        <w:t>- Buatlah Kelas Bentuk Seperti di Bawah ini:             -Jawab:</w:t>
      </w:r>
    </w:p>
    <w:p w14:paraId="154A811A" w14:textId="18E6CB9A" w:rsidR="00B52BBF" w:rsidRDefault="00D94EE6">
      <w:r w:rsidRPr="00C52850">
        <w:br/>
      </w:r>
    </w:p>
    <w:p w14:paraId="61DF29BC" w14:textId="77777777" w:rsidR="00B52BBF" w:rsidRDefault="00B52BBF"/>
    <w:p w14:paraId="455895D6" w14:textId="77777777" w:rsidR="00B52BBF" w:rsidRDefault="00B52BBF"/>
    <w:p w14:paraId="29F59584" w14:textId="3EFE976F" w:rsidR="00B52BBF" w:rsidRDefault="00B52BBF"/>
    <w:p w14:paraId="388285A5" w14:textId="77777777" w:rsidR="00B52BBF" w:rsidRDefault="00B52BBF"/>
    <w:p w14:paraId="002F2B44" w14:textId="39945377" w:rsidR="00B52BBF" w:rsidRDefault="00B52BBF"/>
    <w:p w14:paraId="6377B63A" w14:textId="77777777" w:rsidR="00B52BBF" w:rsidRDefault="00B52BBF"/>
    <w:p w14:paraId="69BAFA3A" w14:textId="77777777" w:rsidR="00B52BBF" w:rsidRDefault="00B52BBF"/>
    <w:p w14:paraId="3C6016F8" w14:textId="77777777" w:rsidR="00B52BBF" w:rsidRDefault="00B52BBF"/>
    <w:p w14:paraId="78D18987" w14:textId="20D4406C" w:rsidR="00B22B5C" w:rsidRDefault="00B52BBF">
      <w:r w:rsidRPr="00C5285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8B8781E" wp14:editId="6723900C">
            <wp:simplePos x="0" y="0"/>
            <wp:positionH relativeFrom="column">
              <wp:posOffset>3386455</wp:posOffset>
            </wp:positionH>
            <wp:positionV relativeFrom="paragraph">
              <wp:posOffset>411480</wp:posOffset>
            </wp:positionV>
            <wp:extent cx="2875280" cy="2583180"/>
            <wp:effectExtent l="0" t="0" r="1270" b="7620"/>
            <wp:wrapSquare wrapText="bothSides"/>
            <wp:docPr id="164447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788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850">
        <w:rPr>
          <w:noProof/>
        </w:rPr>
        <w:drawing>
          <wp:anchor distT="0" distB="0" distL="114300" distR="114300" simplePos="0" relativeHeight="251662336" behindDoc="0" locked="0" layoutInCell="1" allowOverlap="1" wp14:anchorId="68D9617C" wp14:editId="55388751">
            <wp:simplePos x="0" y="0"/>
            <wp:positionH relativeFrom="margin">
              <wp:posOffset>-38100</wp:posOffset>
            </wp:positionH>
            <wp:positionV relativeFrom="paragraph">
              <wp:posOffset>382270</wp:posOffset>
            </wp:positionV>
            <wp:extent cx="2887980" cy="2621280"/>
            <wp:effectExtent l="0" t="0" r="7620" b="7620"/>
            <wp:wrapSquare wrapText="bothSides"/>
            <wp:docPr id="1031028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28665" name="Picture 10310286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EE6" w:rsidRPr="00C52850">
        <w:t xml:space="preserve">- Buatlah Kelas </w:t>
      </w:r>
      <w:r w:rsidR="00034E0D" w:rsidRPr="00C52850">
        <w:t>Lingkaran Seperti Di Bawah Ini:       -Jawab:</w:t>
      </w:r>
      <w:r w:rsidR="00034E0D" w:rsidRPr="00C52850">
        <w:br/>
        <w:t xml:space="preserve">             </w:t>
      </w:r>
      <w:r w:rsidR="00034E0D" w:rsidRPr="00C52850">
        <w:br/>
      </w:r>
      <w:r w:rsidR="00B22B5C" w:rsidRPr="00C52850">
        <w:t xml:space="preserve">        </w:t>
      </w:r>
    </w:p>
    <w:p w14:paraId="1D55DF3E" w14:textId="508BDE19" w:rsidR="00B52BBF" w:rsidRDefault="00B52BBF"/>
    <w:p w14:paraId="02DE5954" w14:textId="7304987D" w:rsidR="00B52BBF" w:rsidRDefault="00B52BBF"/>
    <w:p w14:paraId="029E322B" w14:textId="77777777" w:rsidR="00B52BBF" w:rsidRDefault="00B52BBF"/>
    <w:p w14:paraId="700F7ED7" w14:textId="77777777" w:rsidR="00B52BBF" w:rsidRDefault="00B52BBF"/>
    <w:p w14:paraId="1C2E533B" w14:textId="28AD0F1E" w:rsidR="00B52BBF" w:rsidRPr="00C52850" w:rsidRDefault="00B52BBF"/>
    <w:p w14:paraId="4EF2FC2A" w14:textId="77777777" w:rsidR="00B52BBF" w:rsidRDefault="00B52BBF"/>
    <w:p w14:paraId="2E56B23F" w14:textId="77777777" w:rsidR="00B52BBF" w:rsidRDefault="00B52BBF"/>
    <w:p w14:paraId="6F6F1B22" w14:textId="77777777" w:rsidR="00B52BBF" w:rsidRDefault="00B52BBF"/>
    <w:p w14:paraId="193BDAA1" w14:textId="77777777" w:rsidR="00B52BBF" w:rsidRDefault="00B52BBF"/>
    <w:p w14:paraId="2A43C642" w14:textId="4CE57164" w:rsidR="00B22B5C" w:rsidRDefault="00B22B5C">
      <w:r w:rsidRPr="00C52850">
        <w:rPr>
          <w:noProof/>
        </w:rPr>
        <w:drawing>
          <wp:anchor distT="0" distB="0" distL="114300" distR="114300" simplePos="0" relativeHeight="251664384" behindDoc="0" locked="0" layoutInCell="1" allowOverlap="1" wp14:anchorId="7E585BBA" wp14:editId="277B273D">
            <wp:simplePos x="0" y="0"/>
            <wp:positionH relativeFrom="margin">
              <wp:posOffset>3048000</wp:posOffset>
            </wp:positionH>
            <wp:positionV relativeFrom="paragraph">
              <wp:posOffset>205740</wp:posOffset>
            </wp:positionV>
            <wp:extent cx="2727960" cy="3596640"/>
            <wp:effectExtent l="0" t="0" r="0" b="3810"/>
            <wp:wrapSquare wrapText="bothSides"/>
            <wp:docPr id="33828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838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850">
        <w:rPr>
          <w:noProof/>
        </w:rPr>
        <w:drawing>
          <wp:anchor distT="0" distB="0" distL="114300" distR="114300" simplePos="0" relativeHeight="251661312" behindDoc="1" locked="0" layoutInCell="1" allowOverlap="1" wp14:anchorId="4BE4BBC3" wp14:editId="78D613C0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2644140" cy="3535680"/>
            <wp:effectExtent l="0" t="0" r="3810" b="7620"/>
            <wp:wrapSquare wrapText="bothSides"/>
            <wp:docPr id="125686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64569" name="Picture 12568645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850">
        <w:t>-Buatlah Kelas Tabung Seperti Di bawah Ini:                      -Jawab:</w:t>
      </w:r>
      <w:r w:rsidRPr="00C52850">
        <w:br/>
        <w:t xml:space="preserve">                 </w:t>
      </w:r>
    </w:p>
    <w:p w14:paraId="49BF6342" w14:textId="77777777" w:rsidR="00B52BBF" w:rsidRDefault="00B52BBF"/>
    <w:p w14:paraId="625CED28" w14:textId="77777777" w:rsidR="00B52BBF" w:rsidRDefault="00B52BBF"/>
    <w:p w14:paraId="697092F6" w14:textId="77777777" w:rsidR="00B52BBF" w:rsidRPr="00C52850" w:rsidRDefault="00B52BBF"/>
    <w:p w14:paraId="0D00F8A5" w14:textId="77777777" w:rsidR="00B22B5C" w:rsidRPr="00C52850" w:rsidRDefault="00B22B5C" w:rsidP="00B22B5C">
      <w:r w:rsidRPr="00C52850">
        <w:rPr>
          <w:sz w:val="32"/>
          <w:szCs w:val="32"/>
        </w:rPr>
        <w:lastRenderedPageBreak/>
        <w:t>PERTANYAAN:</w:t>
      </w:r>
      <w:r w:rsidRPr="00C52850">
        <w:rPr>
          <w:sz w:val="32"/>
          <w:szCs w:val="32"/>
        </w:rPr>
        <w:br/>
      </w:r>
      <w:r w:rsidRPr="00C52850">
        <w:t xml:space="preserve">1. Sebutkan </w:t>
      </w:r>
      <w:proofErr w:type="spellStart"/>
      <w:r w:rsidRPr="00C52850">
        <w:t>method</w:t>
      </w:r>
      <w:proofErr w:type="spellEnd"/>
      <w:r w:rsidRPr="00C52850">
        <w:t xml:space="preserve"> abstrak yang terdapat di kelas abstrak Bentuk ! </w:t>
      </w:r>
    </w:p>
    <w:p w14:paraId="7B6D83A7" w14:textId="09165CD3" w:rsidR="00B22B5C" w:rsidRPr="00C52850" w:rsidRDefault="00B22B5C" w:rsidP="00B22B5C">
      <w:r w:rsidRPr="00C52850">
        <w:t xml:space="preserve">2. Jelaskan apa perbedaannya </w:t>
      </w:r>
      <w:proofErr w:type="spellStart"/>
      <w:r w:rsidRPr="00C52850">
        <w:t>method</w:t>
      </w:r>
      <w:proofErr w:type="spellEnd"/>
      <w:r w:rsidRPr="00C52850">
        <w:t xml:space="preserve"> luas di kelas Bentuk dan di kelas Lingkaran dan  kelas Tabung!  </w:t>
      </w:r>
    </w:p>
    <w:p w14:paraId="19596B02" w14:textId="3A70B972" w:rsidR="00B22B5C" w:rsidRPr="00C52850" w:rsidRDefault="00B22B5C" w:rsidP="00B22B5C">
      <w:r w:rsidRPr="00C52850">
        <w:t xml:space="preserve">3. Jelaskan bagaimana jika </w:t>
      </w:r>
      <w:proofErr w:type="spellStart"/>
      <w:r w:rsidRPr="00C52850">
        <w:t>method</w:t>
      </w:r>
      <w:proofErr w:type="spellEnd"/>
      <w:r w:rsidRPr="00C52850">
        <w:t xml:space="preserve"> luas di kelas Tabung dihilangkan atau tidak mengimplementasikannya! </w:t>
      </w:r>
    </w:p>
    <w:p w14:paraId="166AE354" w14:textId="35C1D801" w:rsidR="00B22B5C" w:rsidRPr="00C52850" w:rsidRDefault="00B22B5C" w:rsidP="00B22B5C">
      <w:r w:rsidRPr="00C52850">
        <w:t xml:space="preserve">4. Buatlah kelas main sehingga </w:t>
      </w:r>
      <w:proofErr w:type="spellStart"/>
      <w:r w:rsidRPr="00C52850">
        <w:t>outputnya</w:t>
      </w:r>
      <w:proofErr w:type="spellEnd"/>
      <w:r w:rsidRPr="00C52850">
        <w:t xml:space="preserve"> seperti </w:t>
      </w:r>
      <w:proofErr w:type="spellStart"/>
      <w:r w:rsidRPr="00C52850">
        <w:t>dibawah</w:t>
      </w:r>
      <w:proofErr w:type="spellEnd"/>
      <w:r w:rsidRPr="00C52850">
        <w:t xml:space="preserve"> ini: </w:t>
      </w:r>
      <w:r w:rsidRPr="00C52850">
        <w:br/>
      </w:r>
      <w:r w:rsidR="00C52850" w:rsidRPr="00C52850">
        <w:rPr>
          <w:noProof/>
        </w:rPr>
        <w:drawing>
          <wp:inline distT="0" distB="0" distL="0" distR="0" wp14:anchorId="6888647E" wp14:editId="53843693">
            <wp:extent cx="2686425" cy="1305107"/>
            <wp:effectExtent l="0" t="0" r="0" b="9525"/>
            <wp:docPr id="57570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08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BD2D" w14:textId="1D9FB874" w:rsidR="00B22B5C" w:rsidRPr="00C52850" w:rsidRDefault="00B22B5C" w:rsidP="00B22B5C">
      <w:r w:rsidRPr="00C52850">
        <w:t>5. Buatlah diagram kelas dari contoh program kelas abstrak!</w:t>
      </w:r>
    </w:p>
    <w:p w14:paraId="1E35CF4A" w14:textId="77777777" w:rsidR="00C52850" w:rsidRPr="00C52850" w:rsidRDefault="00C52850" w:rsidP="00B22B5C"/>
    <w:p w14:paraId="6242B0C0" w14:textId="77777777" w:rsidR="00C52850" w:rsidRPr="00C52850" w:rsidRDefault="00C52850" w:rsidP="00B22B5C"/>
    <w:p w14:paraId="7741C355" w14:textId="77777777" w:rsidR="00C52850" w:rsidRPr="00C52850" w:rsidRDefault="00C52850" w:rsidP="00B22B5C"/>
    <w:p w14:paraId="719AE0C0" w14:textId="77777777" w:rsidR="00C52850" w:rsidRPr="00C52850" w:rsidRDefault="00C52850" w:rsidP="00B22B5C"/>
    <w:p w14:paraId="102BF00B" w14:textId="74C8C79B" w:rsidR="00C52850" w:rsidRPr="00C52850" w:rsidRDefault="00C52850" w:rsidP="00C52850">
      <w:r w:rsidRPr="00C52850">
        <w:rPr>
          <w:sz w:val="32"/>
          <w:szCs w:val="32"/>
        </w:rPr>
        <w:t>JAWABAN:</w:t>
      </w:r>
      <w:r w:rsidRPr="00C52850">
        <w:rPr>
          <w:sz w:val="32"/>
          <w:szCs w:val="32"/>
        </w:rPr>
        <w:br/>
      </w:r>
      <w:r w:rsidRPr="00C52850">
        <w:t xml:space="preserve">1. Di dalam kelas Bentuk, terdapat satu </w:t>
      </w:r>
      <w:proofErr w:type="spellStart"/>
      <w:r w:rsidRPr="00C52850">
        <w:t>method</w:t>
      </w:r>
      <w:proofErr w:type="spellEnd"/>
      <w:r w:rsidRPr="00C52850">
        <w:t xml:space="preserve"> abstrak yaitu: </w:t>
      </w:r>
    </w:p>
    <w:p w14:paraId="45B5FC0C" w14:textId="77777777" w:rsidR="00C52850" w:rsidRPr="00C52850" w:rsidRDefault="00C52850" w:rsidP="00C52850">
      <w:proofErr w:type="spellStart"/>
      <w:r w:rsidRPr="00C52850">
        <w:rPr>
          <w:highlight w:val="green"/>
        </w:rPr>
        <w:t>public</w:t>
      </w:r>
      <w:proofErr w:type="spellEnd"/>
      <w:r w:rsidRPr="00C52850">
        <w:rPr>
          <w:highlight w:val="green"/>
        </w:rPr>
        <w:t xml:space="preserve"> </w:t>
      </w:r>
      <w:proofErr w:type="spellStart"/>
      <w:r w:rsidRPr="00C52850">
        <w:rPr>
          <w:highlight w:val="green"/>
        </w:rPr>
        <w:t>abstract</w:t>
      </w:r>
      <w:proofErr w:type="spellEnd"/>
      <w:r w:rsidRPr="00C52850">
        <w:rPr>
          <w:highlight w:val="green"/>
        </w:rPr>
        <w:t xml:space="preserve"> </w:t>
      </w:r>
      <w:proofErr w:type="spellStart"/>
      <w:r w:rsidRPr="00C52850">
        <w:rPr>
          <w:highlight w:val="green"/>
        </w:rPr>
        <w:t>double</w:t>
      </w:r>
      <w:proofErr w:type="spellEnd"/>
      <w:r w:rsidRPr="00C52850">
        <w:rPr>
          <w:highlight w:val="green"/>
        </w:rPr>
        <w:t xml:space="preserve"> luas();</w:t>
      </w:r>
    </w:p>
    <w:p w14:paraId="71933BB6" w14:textId="77777777" w:rsidR="00C52850" w:rsidRPr="00C52850" w:rsidRDefault="00C52850" w:rsidP="00C52850">
      <w:proofErr w:type="spellStart"/>
      <w:r w:rsidRPr="00C52850">
        <w:t>Method</w:t>
      </w:r>
      <w:proofErr w:type="spellEnd"/>
      <w:r w:rsidRPr="00C52850">
        <w:t xml:space="preserve"> ini hanya dideklarasikan tanpa isi atau implementasi, dan harus diimplementasikan oleh semua kelas yang mewarisi Bentuk.</w:t>
      </w:r>
    </w:p>
    <w:p w14:paraId="689B43CD" w14:textId="4480FE52" w:rsidR="00C52850" w:rsidRPr="00C52850" w:rsidRDefault="00C52850" w:rsidP="00B22B5C">
      <w:r w:rsidRPr="00C52850">
        <w:t xml:space="preserve">2. Di kelas Bentuk, </w:t>
      </w:r>
      <w:proofErr w:type="spellStart"/>
      <w:r w:rsidRPr="00C52850">
        <w:t>method</w:t>
      </w:r>
      <w:proofErr w:type="spellEnd"/>
      <w:r w:rsidRPr="00C52850">
        <w:t xml:space="preserve"> luas() hanya didefinisikan sebagai </w:t>
      </w:r>
      <w:proofErr w:type="spellStart"/>
      <w:r w:rsidRPr="00C52850">
        <w:t>method</w:t>
      </w:r>
      <w:proofErr w:type="spellEnd"/>
      <w:r w:rsidRPr="00C52850">
        <w:t xml:space="preserve"> abstrak. Artinya, </w:t>
      </w:r>
      <w:proofErr w:type="spellStart"/>
      <w:r w:rsidRPr="00C52850">
        <w:t>method</w:t>
      </w:r>
      <w:proofErr w:type="spellEnd"/>
      <w:r w:rsidRPr="00C52850">
        <w:t xml:space="preserve"> ini </w:t>
      </w:r>
      <w:r w:rsidRPr="00C52850">
        <w:rPr>
          <w:b/>
          <w:bCs/>
        </w:rPr>
        <w:t>tidak memiliki isi</w:t>
      </w:r>
      <w:r w:rsidRPr="00C52850">
        <w:t xml:space="preserve"> dan hanya berfungsi sebagai "kontrak" bagi kelas turunan.</w:t>
      </w:r>
    </w:p>
    <w:p w14:paraId="3B1D9849" w14:textId="64A5E8AE" w:rsidR="00C52850" w:rsidRPr="00C52850" w:rsidRDefault="00C52850" w:rsidP="00B22B5C">
      <w:r w:rsidRPr="00C52850">
        <w:t xml:space="preserve">2.a. Di kelas Lingkaran, </w:t>
      </w:r>
      <w:proofErr w:type="spellStart"/>
      <w:r w:rsidRPr="00C52850">
        <w:t>method</w:t>
      </w:r>
      <w:proofErr w:type="spellEnd"/>
      <w:r w:rsidRPr="00C52850">
        <w:t xml:space="preserve"> luas() </w:t>
      </w:r>
      <w:proofErr w:type="spellStart"/>
      <w:r w:rsidRPr="00C52850">
        <w:t>di-</w:t>
      </w:r>
      <w:r w:rsidRPr="00C52850">
        <w:rPr>
          <w:i/>
          <w:iCs/>
        </w:rPr>
        <w:t>override</w:t>
      </w:r>
      <w:proofErr w:type="spellEnd"/>
      <w:r w:rsidRPr="00C52850">
        <w:t xml:space="preserve"> dan berisi rumus luas lingkaran, yaitu:</w:t>
      </w:r>
      <w:r w:rsidRPr="00C52850">
        <w:br/>
      </w:r>
      <w:r w:rsidRPr="00C52850">
        <w:rPr>
          <w:highlight w:val="green"/>
        </w:rPr>
        <w:t>PHI × jari-jari × jari-jari</w:t>
      </w:r>
    </w:p>
    <w:p w14:paraId="16341AAF" w14:textId="77777777" w:rsidR="00C52850" w:rsidRPr="00C52850" w:rsidRDefault="00C52850" w:rsidP="00C52850">
      <w:pPr>
        <w:rPr>
          <w:lang w:val="en-ID"/>
        </w:rPr>
      </w:pPr>
      <w:r w:rsidRPr="00C52850">
        <w:t xml:space="preserve">2.b. Di kelas Tabung, </w:t>
      </w:r>
      <w:proofErr w:type="spellStart"/>
      <w:r w:rsidRPr="00C52850">
        <w:t>method</w:t>
      </w:r>
      <w:proofErr w:type="spellEnd"/>
      <w:r w:rsidRPr="00C52850">
        <w:t xml:space="preserve"> luas() juga </w:t>
      </w:r>
      <w:proofErr w:type="spellStart"/>
      <w:r w:rsidRPr="00C52850">
        <w:t>di-</w:t>
      </w:r>
      <w:r w:rsidRPr="00C52850">
        <w:rPr>
          <w:i/>
          <w:iCs/>
        </w:rPr>
        <w:t>override</w:t>
      </w:r>
      <w:proofErr w:type="spellEnd"/>
      <w:r w:rsidRPr="00C52850">
        <w:t xml:space="preserve"> dan berisi rumus luas permukaan tabung, yaitu:</w:t>
      </w:r>
      <w:r w:rsidRPr="00C52850">
        <w:br/>
      </w:r>
      <w:r w:rsidRPr="00C52850">
        <w:rPr>
          <w:highlight w:val="green"/>
        </w:rPr>
        <w:t>2 × PHI × jari-jari × (jari-jari + tinggi)</w:t>
      </w:r>
      <w:r>
        <w:br/>
      </w:r>
      <w:r>
        <w:br/>
      </w:r>
      <w:r w:rsidRPr="00C52850">
        <w:rPr>
          <w:lang w:val="en-ID"/>
        </w:rPr>
        <w:t xml:space="preserve">Jadi </w:t>
      </w:r>
      <w:proofErr w:type="spellStart"/>
      <w:r w:rsidRPr="00C52850">
        <w:rPr>
          <w:lang w:val="en-ID"/>
        </w:rPr>
        <w:t>perbedaannya</w:t>
      </w:r>
      <w:proofErr w:type="spellEnd"/>
      <w:r w:rsidRPr="00C52850">
        <w:rPr>
          <w:lang w:val="en-ID"/>
        </w:rPr>
        <w:t xml:space="preserve"> </w:t>
      </w:r>
      <w:proofErr w:type="spellStart"/>
      <w:r w:rsidRPr="00C52850">
        <w:rPr>
          <w:lang w:val="en-ID"/>
        </w:rPr>
        <w:t>adalah</w:t>
      </w:r>
      <w:proofErr w:type="spellEnd"/>
      <w:r w:rsidRPr="00C52850">
        <w:rPr>
          <w:lang w:val="en-ID"/>
        </w:rPr>
        <w:t>:</w:t>
      </w:r>
    </w:p>
    <w:p w14:paraId="67F057C8" w14:textId="7E36F305" w:rsidR="00C52850" w:rsidRPr="00C52850" w:rsidRDefault="00C52850" w:rsidP="00C52850">
      <w:pPr>
        <w:numPr>
          <w:ilvl w:val="0"/>
          <w:numId w:val="4"/>
        </w:numPr>
        <w:rPr>
          <w:lang w:val="en-ID"/>
        </w:rPr>
      </w:pPr>
      <w:r w:rsidRPr="00C52850">
        <w:rPr>
          <w:lang w:val="en-ID"/>
        </w:rPr>
        <w:t xml:space="preserve">Di </w:t>
      </w:r>
      <w:proofErr w:type="spellStart"/>
      <w:r w:rsidRPr="00C52850">
        <w:rPr>
          <w:lang w:val="en-ID"/>
        </w:rPr>
        <w:t>Bentuk</w:t>
      </w:r>
      <w:proofErr w:type="spellEnd"/>
      <w:r w:rsidRPr="00C52850">
        <w:rPr>
          <w:lang w:val="en-ID"/>
        </w:rPr>
        <w:t xml:space="preserve">, method </w:t>
      </w:r>
      <w:proofErr w:type="spellStart"/>
      <w:r w:rsidRPr="00C52850">
        <w:rPr>
          <w:lang w:val="en-ID"/>
        </w:rPr>
        <w:t>ini</w:t>
      </w:r>
      <w:proofErr w:type="spellEnd"/>
      <w:r w:rsidRPr="00C52850">
        <w:rPr>
          <w:lang w:val="en-ID"/>
        </w:rPr>
        <w:t xml:space="preserve"> </w:t>
      </w:r>
      <w:proofErr w:type="spellStart"/>
      <w:r w:rsidRPr="00C52850">
        <w:rPr>
          <w:lang w:val="en-ID"/>
        </w:rPr>
        <w:t>hanya</w:t>
      </w:r>
      <w:proofErr w:type="spellEnd"/>
      <w:r w:rsidRPr="00C52850">
        <w:rPr>
          <w:lang w:val="en-ID"/>
        </w:rPr>
        <w:t xml:space="preserve"> </w:t>
      </w:r>
      <w:proofErr w:type="spellStart"/>
      <w:r w:rsidRPr="00C52850">
        <w:rPr>
          <w:lang w:val="en-ID"/>
        </w:rPr>
        <w:t>berupa</w:t>
      </w:r>
      <w:proofErr w:type="spellEnd"/>
      <w:r w:rsidRPr="00C52850">
        <w:rPr>
          <w:lang w:val="en-ID"/>
        </w:rPr>
        <w:t xml:space="preserve"> </w:t>
      </w:r>
      <w:proofErr w:type="spellStart"/>
      <w:r w:rsidRPr="00C52850">
        <w:rPr>
          <w:lang w:val="en-ID"/>
        </w:rPr>
        <w:t>deklarasi</w:t>
      </w:r>
      <w:proofErr w:type="spellEnd"/>
      <w:r w:rsidRPr="00C52850">
        <w:rPr>
          <w:lang w:val="en-ID"/>
        </w:rPr>
        <w:t>.</w:t>
      </w:r>
    </w:p>
    <w:p w14:paraId="0A6473F1" w14:textId="77777777" w:rsidR="00C52850" w:rsidRDefault="00C52850" w:rsidP="00C52850">
      <w:pPr>
        <w:numPr>
          <w:ilvl w:val="0"/>
          <w:numId w:val="4"/>
        </w:numPr>
        <w:rPr>
          <w:lang w:val="en-ID"/>
        </w:rPr>
      </w:pPr>
      <w:r w:rsidRPr="00C52850">
        <w:rPr>
          <w:lang w:val="en-ID"/>
        </w:rPr>
        <w:lastRenderedPageBreak/>
        <w:t xml:space="preserve">Di </w:t>
      </w:r>
      <w:proofErr w:type="spellStart"/>
      <w:r w:rsidRPr="00C52850">
        <w:rPr>
          <w:lang w:val="en-ID"/>
        </w:rPr>
        <w:t>Lingkaran</w:t>
      </w:r>
      <w:proofErr w:type="spellEnd"/>
      <w:r w:rsidRPr="00C52850">
        <w:rPr>
          <w:lang w:val="en-ID"/>
        </w:rPr>
        <w:t xml:space="preserve"> dan </w:t>
      </w:r>
      <w:proofErr w:type="spellStart"/>
      <w:r w:rsidRPr="00C52850">
        <w:rPr>
          <w:lang w:val="en-ID"/>
        </w:rPr>
        <w:t>Tabung</w:t>
      </w:r>
      <w:proofErr w:type="spellEnd"/>
      <w:r w:rsidRPr="00C52850">
        <w:rPr>
          <w:lang w:val="en-ID"/>
        </w:rPr>
        <w:t xml:space="preserve">, method </w:t>
      </w:r>
      <w:proofErr w:type="spellStart"/>
      <w:r w:rsidRPr="00C52850">
        <w:rPr>
          <w:lang w:val="en-ID"/>
        </w:rPr>
        <w:t>ini</w:t>
      </w:r>
      <w:proofErr w:type="spellEnd"/>
      <w:r w:rsidRPr="00C52850">
        <w:rPr>
          <w:lang w:val="en-ID"/>
        </w:rPr>
        <w:t xml:space="preserve"> </w:t>
      </w:r>
      <w:proofErr w:type="spellStart"/>
      <w:r w:rsidRPr="00C52850">
        <w:rPr>
          <w:lang w:val="en-ID"/>
        </w:rPr>
        <w:t>memiliki</w:t>
      </w:r>
      <w:proofErr w:type="spellEnd"/>
      <w:r w:rsidRPr="00C52850">
        <w:rPr>
          <w:lang w:val="en-ID"/>
        </w:rPr>
        <w:t xml:space="preserve"> </w:t>
      </w:r>
      <w:proofErr w:type="spellStart"/>
      <w:r w:rsidRPr="00C52850">
        <w:rPr>
          <w:lang w:val="en-ID"/>
        </w:rPr>
        <w:t>isi</w:t>
      </w:r>
      <w:proofErr w:type="spellEnd"/>
      <w:r w:rsidRPr="00C52850">
        <w:rPr>
          <w:lang w:val="en-ID"/>
        </w:rPr>
        <w:t xml:space="preserve"> yang </w:t>
      </w:r>
      <w:proofErr w:type="spellStart"/>
      <w:r w:rsidRPr="00C52850">
        <w:rPr>
          <w:lang w:val="en-ID"/>
        </w:rPr>
        <w:t>sesuai</w:t>
      </w:r>
      <w:proofErr w:type="spellEnd"/>
      <w:r w:rsidRPr="00C52850">
        <w:rPr>
          <w:lang w:val="en-ID"/>
        </w:rPr>
        <w:t xml:space="preserve"> </w:t>
      </w:r>
      <w:proofErr w:type="spellStart"/>
      <w:r w:rsidRPr="00C52850">
        <w:rPr>
          <w:lang w:val="en-ID"/>
        </w:rPr>
        <w:t>dengan</w:t>
      </w:r>
      <w:proofErr w:type="spellEnd"/>
      <w:r w:rsidRPr="00C52850">
        <w:rPr>
          <w:lang w:val="en-ID"/>
        </w:rPr>
        <w:t xml:space="preserve"> </w:t>
      </w:r>
      <w:proofErr w:type="spellStart"/>
      <w:r w:rsidRPr="00C52850">
        <w:rPr>
          <w:lang w:val="en-ID"/>
        </w:rPr>
        <w:t>bentuknya</w:t>
      </w:r>
      <w:proofErr w:type="spellEnd"/>
      <w:r w:rsidRPr="00C52850">
        <w:rPr>
          <w:lang w:val="en-ID"/>
        </w:rPr>
        <w:t xml:space="preserve"> masing-masing.</w:t>
      </w:r>
    </w:p>
    <w:p w14:paraId="24DE8339" w14:textId="145C04D8" w:rsidR="00B35FFA" w:rsidRPr="00B35FFA" w:rsidRDefault="00B35FFA" w:rsidP="00B35FFA">
      <w:pPr>
        <w:rPr>
          <w:lang w:val="en-ID"/>
        </w:rPr>
      </w:pPr>
      <w:r>
        <w:rPr>
          <w:lang w:val="en-ID"/>
        </w:rPr>
        <w:t xml:space="preserve">3. </w:t>
      </w:r>
      <w:r w:rsidRPr="00B35FFA">
        <w:rPr>
          <w:lang w:val="en-ID"/>
        </w:rPr>
        <w:t xml:space="preserve">Jika method </w:t>
      </w:r>
      <w:proofErr w:type="spellStart"/>
      <w:r w:rsidRPr="00B35FFA">
        <w:rPr>
          <w:lang w:val="en-ID"/>
        </w:rPr>
        <w:t>luas</w:t>
      </w:r>
      <w:proofErr w:type="spellEnd"/>
      <w:r w:rsidRPr="00B35FFA">
        <w:rPr>
          <w:lang w:val="en-ID"/>
        </w:rPr>
        <w:t xml:space="preserve">() </w:t>
      </w:r>
      <w:proofErr w:type="spellStart"/>
      <w:r w:rsidRPr="00B35FFA">
        <w:rPr>
          <w:lang w:val="en-ID"/>
        </w:rPr>
        <w:t>tidak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diimplementasikan</w:t>
      </w:r>
      <w:proofErr w:type="spellEnd"/>
      <w:r w:rsidRPr="00B35FFA">
        <w:rPr>
          <w:lang w:val="en-ID"/>
        </w:rPr>
        <w:t xml:space="preserve"> di </w:t>
      </w:r>
      <w:proofErr w:type="spellStart"/>
      <w:r w:rsidRPr="00B35FFA">
        <w:rPr>
          <w:lang w:val="en-ID"/>
        </w:rPr>
        <w:t>kelas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Tabung</w:t>
      </w:r>
      <w:proofErr w:type="spellEnd"/>
      <w:r w:rsidRPr="00B35FFA">
        <w:rPr>
          <w:lang w:val="en-ID"/>
        </w:rPr>
        <w:t xml:space="preserve">, </w:t>
      </w:r>
      <w:proofErr w:type="spellStart"/>
      <w:r w:rsidRPr="00B35FFA">
        <w:rPr>
          <w:lang w:val="en-ID"/>
        </w:rPr>
        <w:t>maka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akan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muncul</w:t>
      </w:r>
      <w:proofErr w:type="spellEnd"/>
      <w:r w:rsidRPr="00B35FFA">
        <w:rPr>
          <w:lang w:val="en-ID"/>
        </w:rPr>
        <w:t xml:space="preserve"> error </w:t>
      </w:r>
      <w:proofErr w:type="spellStart"/>
      <w:r w:rsidRPr="00B35FFA">
        <w:rPr>
          <w:lang w:val="en-ID"/>
        </w:rPr>
        <w:t>saat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kompilasi</w:t>
      </w:r>
      <w:proofErr w:type="spellEnd"/>
      <w:r w:rsidRPr="00B35FFA">
        <w:rPr>
          <w:lang w:val="en-ID"/>
        </w:rPr>
        <w:t xml:space="preserve">. Hal </w:t>
      </w:r>
      <w:proofErr w:type="spellStart"/>
      <w:r w:rsidRPr="00B35FFA">
        <w:rPr>
          <w:lang w:val="en-ID"/>
        </w:rPr>
        <w:t>ini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karena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Tabung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adalah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turunan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dari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Bentuk</w:t>
      </w:r>
      <w:proofErr w:type="spellEnd"/>
      <w:r w:rsidRPr="00B35FFA">
        <w:rPr>
          <w:lang w:val="en-ID"/>
        </w:rPr>
        <w:t xml:space="preserve">, dan </w:t>
      </w:r>
      <w:proofErr w:type="spellStart"/>
      <w:r w:rsidRPr="00B35FFA">
        <w:rPr>
          <w:lang w:val="en-ID"/>
        </w:rPr>
        <w:t>kelas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Bentuk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memiliki</w:t>
      </w:r>
      <w:proofErr w:type="spellEnd"/>
      <w:r w:rsidRPr="00B35FFA">
        <w:rPr>
          <w:lang w:val="en-ID"/>
        </w:rPr>
        <w:t xml:space="preserve"> method </w:t>
      </w:r>
      <w:proofErr w:type="spellStart"/>
      <w:r w:rsidRPr="00B35FFA">
        <w:rPr>
          <w:lang w:val="en-ID"/>
        </w:rPr>
        <w:t>abstrak</w:t>
      </w:r>
      <w:proofErr w:type="spellEnd"/>
      <w:r w:rsidRPr="00B35FFA">
        <w:rPr>
          <w:lang w:val="en-ID"/>
        </w:rPr>
        <w:t xml:space="preserve"> </w:t>
      </w:r>
      <w:proofErr w:type="spellStart"/>
      <w:r w:rsidRPr="00B35FFA">
        <w:rPr>
          <w:lang w:val="en-ID"/>
        </w:rPr>
        <w:t>luas</w:t>
      </w:r>
      <w:proofErr w:type="spellEnd"/>
      <w:r w:rsidRPr="00B35FFA">
        <w:rPr>
          <w:lang w:val="en-ID"/>
        </w:rPr>
        <w:t>().</w:t>
      </w:r>
    </w:p>
    <w:p w14:paraId="471EEEAE" w14:textId="77777777" w:rsidR="002B3B62" w:rsidRPr="002B3B62" w:rsidRDefault="00B35FFA" w:rsidP="002B3B62">
      <w:pPr>
        <w:rPr>
          <w:lang w:val="en-ID"/>
        </w:rPr>
      </w:pPr>
      <w:r>
        <w:rPr>
          <w:lang w:val="en-ID"/>
        </w:rPr>
        <w:t xml:space="preserve">4. </w:t>
      </w:r>
      <w:r w:rsidR="002B3B62" w:rsidRPr="002B3B62">
        <w:rPr>
          <w:lang w:val="en-ID"/>
        </w:rPr>
        <w:t xml:space="preserve">Jika method </w:t>
      </w:r>
      <w:proofErr w:type="spellStart"/>
      <w:r w:rsidR="002B3B62" w:rsidRPr="002B3B62">
        <w:rPr>
          <w:lang w:val="en-ID"/>
        </w:rPr>
        <w:t>luas</w:t>
      </w:r>
      <w:proofErr w:type="spellEnd"/>
      <w:r w:rsidR="002B3B62" w:rsidRPr="002B3B62">
        <w:rPr>
          <w:lang w:val="en-ID"/>
        </w:rPr>
        <w:t xml:space="preserve">() </w:t>
      </w:r>
      <w:proofErr w:type="spellStart"/>
      <w:r w:rsidR="002B3B62" w:rsidRPr="002B3B62">
        <w:rPr>
          <w:lang w:val="en-ID"/>
        </w:rPr>
        <w:t>tidak</w:t>
      </w:r>
      <w:proofErr w:type="spellEnd"/>
      <w:r w:rsidR="002B3B62" w:rsidRPr="002B3B62">
        <w:rPr>
          <w:lang w:val="en-ID"/>
        </w:rPr>
        <w:t xml:space="preserve"> </w:t>
      </w:r>
      <w:proofErr w:type="spellStart"/>
      <w:r w:rsidR="002B3B62" w:rsidRPr="002B3B62">
        <w:rPr>
          <w:lang w:val="en-ID"/>
        </w:rPr>
        <w:t>diimplementasikan</w:t>
      </w:r>
      <w:proofErr w:type="spellEnd"/>
      <w:r w:rsidR="002B3B62" w:rsidRPr="002B3B62">
        <w:rPr>
          <w:lang w:val="en-ID"/>
        </w:rPr>
        <w:t xml:space="preserve"> di </w:t>
      </w:r>
      <w:proofErr w:type="spellStart"/>
      <w:r w:rsidR="002B3B62" w:rsidRPr="002B3B62">
        <w:rPr>
          <w:lang w:val="en-ID"/>
        </w:rPr>
        <w:t>kelas</w:t>
      </w:r>
      <w:proofErr w:type="spellEnd"/>
      <w:r w:rsidR="002B3B62" w:rsidRPr="002B3B62">
        <w:rPr>
          <w:lang w:val="en-ID"/>
        </w:rPr>
        <w:t xml:space="preserve"> </w:t>
      </w:r>
      <w:proofErr w:type="spellStart"/>
      <w:r w:rsidR="002B3B62" w:rsidRPr="002B3B62">
        <w:rPr>
          <w:lang w:val="en-ID"/>
        </w:rPr>
        <w:t>Tabung</w:t>
      </w:r>
      <w:proofErr w:type="spellEnd"/>
      <w:r w:rsidR="002B3B62" w:rsidRPr="002B3B62">
        <w:rPr>
          <w:lang w:val="en-ID"/>
        </w:rPr>
        <w:t xml:space="preserve">, </w:t>
      </w:r>
      <w:proofErr w:type="spellStart"/>
      <w:r w:rsidR="002B3B62" w:rsidRPr="002B3B62">
        <w:rPr>
          <w:lang w:val="en-ID"/>
        </w:rPr>
        <w:t>maka</w:t>
      </w:r>
      <w:proofErr w:type="spellEnd"/>
      <w:r w:rsidR="002B3B62" w:rsidRPr="002B3B62">
        <w:rPr>
          <w:lang w:val="en-ID"/>
        </w:rPr>
        <w:t xml:space="preserve"> </w:t>
      </w:r>
      <w:proofErr w:type="spellStart"/>
      <w:r w:rsidR="002B3B62" w:rsidRPr="002B3B62">
        <w:rPr>
          <w:lang w:val="en-ID"/>
        </w:rPr>
        <w:t>akan</w:t>
      </w:r>
      <w:proofErr w:type="spellEnd"/>
      <w:r w:rsidR="002B3B62" w:rsidRPr="002B3B62">
        <w:rPr>
          <w:lang w:val="en-ID"/>
        </w:rPr>
        <w:t xml:space="preserve"> </w:t>
      </w:r>
      <w:proofErr w:type="spellStart"/>
      <w:r w:rsidR="002B3B62" w:rsidRPr="002B3B62">
        <w:rPr>
          <w:lang w:val="en-ID"/>
        </w:rPr>
        <w:t>muncul</w:t>
      </w:r>
      <w:proofErr w:type="spellEnd"/>
      <w:r w:rsidR="002B3B62" w:rsidRPr="002B3B62">
        <w:rPr>
          <w:lang w:val="en-ID"/>
        </w:rPr>
        <w:t xml:space="preserve"> </w:t>
      </w:r>
      <w:r w:rsidR="002B3B62" w:rsidRPr="002B3B62">
        <w:rPr>
          <w:b/>
          <w:bCs/>
          <w:lang w:val="en-ID"/>
        </w:rPr>
        <w:t xml:space="preserve">error </w:t>
      </w:r>
      <w:proofErr w:type="spellStart"/>
      <w:r w:rsidR="002B3B62" w:rsidRPr="002B3B62">
        <w:rPr>
          <w:b/>
          <w:bCs/>
          <w:lang w:val="en-ID"/>
        </w:rPr>
        <w:t>saat</w:t>
      </w:r>
      <w:proofErr w:type="spellEnd"/>
      <w:r w:rsidR="002B3B62" w:rsidRPr="002B3B62">
        <w:rPr>
          <w:b/>
          <w:bCs/>
          <w:lang w:val="en-ID"/>
        </w:rPr>
        <w:t xml:space="preserve"> </w:t>
      </w:r>
      <w:proofErr w:type="spellStart"/>
      <w:r w:rsidR="002B3B62" w:rsidRPr="002B3B62">
        <w:rPr>
          <w:b/>
          <w:bCs/>
          <w:lang w:val="en-ID"/>
        </w:rPr>
        <w:t>kompilasi</w:t>
      </w:r>
      <w:proofErr w:type="spellEnd"/>
      <w:r w:rsidR="002B3B62" w:rsidRPr="002B3B62">
        <w:rPr>
          <w:lang w:val="en-ID"/>
        </w:rPr>
        <w:t xml:space="preserve">. Hal </w:t>
      </w:r>
      <w:proofErr w:type="spellStart"/>
      <w:r w:rsidR="002B3B62" w:rsidRPr="002B3B62">
        <w:rPr>
          <w:lang w:val="en-ID"/>
        </w:rPr>
        <w:t>ini</w:t>
      </w:r>
      <w:proofErr w:type="spellEnd"/>
      <w:r w:rsidR="002B3B62" w:rsidRPr="002B3B62">
        <w:rPr>
          <w:lang w:val="en-ID"/>
        </w:rPr>
        <w:t xml:space="preserve"> </w:t>
      </w:r>
      <w:proofErr w:type="spellStart"/>
      <w:r w:rsidR="002B3B62" w:rsidRPr="002B3B62">
        <w:rPr>
          <w:lang w:val="en-ID"/>
        </w:rPr>
        <w:t>karena</w:t>
      </w:r>
      <w:proofErr w:type="spellEnd"/>
      <w:r w:rsidR="002B3B62" w:rsidRPr="002B3B62">
        <w:rPr>
          <w:lang w:val="en-ID"/>
        </w:rPr>
        <w:t xml:space="preserve"> </w:t>
      </w:r>
      <w:proofErr w:type="spellStart"/>
      <w:r w:rsidR="002B3B62" w:rsidRPr="002B3B62">
        <w:rPr>
          <w:lang w:val="en-ID"/>
        </w:rPr>
        <w:t>Tabung</w:t>
      </w:r>
      <w:proofErr w:type="spellEnd"/>
      <w:r w:rsidR="002B3B62" w:rsidRPr="002B3B62">
        <w:rPr>
          <w:lang w:val="en-ID"/>
        </w:rPr>
        <w:t xml:space="preserve"> </w:t>
      </w:r>
      <w:proofErr w:type="spellStart"/>
      <w:r w:rsidR="002B3B62" w:rsidRPr="002B3B62">
        <w:rPr>
          <w:lang w:val="en-ID"/>
        </w:rPr>
        <w:t>adalah</w:t>
      </w:r>
      <w:proofErr w:type="spellEnd"/>
      <w:r w:rsidR="002B3B62" w:rsidRPr="002B3B62">
        <w:rPr>
          <w:lang w:val="en-ID"/>
        </w:rPr>
        <w:t xml:space="preserve"> </w:t>
      </w:r>
      <w:proofErr w:type="spellStart"/>
      <w:r w:rsidR="002B3B62" w:rsidRPr="002B3B62">
        <w:rPr>
          <w:lang w:val="en-ID"/>
        </w:rPr>
        <w:t>turunan</w:t>
      </w:r>
      <w:proofErr w:type="spellEnd"/>
      <w:r w:rsidR="002B3B62" w:rsidRPr="002B3B62">
        <w:rPr>
          <w:lang w:val="en-ID"/>
        </w:rPr>
        <w:t xml:space="preserve"> </w:t>
      </w:r>
      <w:proofErr w:type="spellStart"/>
      <w:r w:rsidR="002B3B62" w:rsidRPr="002B3B62">
        <w:rPr>
          <w:lang w:val="en-ID"/>
        </w:rPr>
        <w:t>dari</w:t>
      </w:r>
      <w:proofErr w:type="spellEnd"/>
      <w:r w:rsidR="002B3B62" w:rsidRPr="002B3B62">
        <w:rPr>
          <w:lang w:val="en-ID"/>
        </w:rPr>
        <w:t xml:space="preserve"> </w:t>
      </w:r>
      <w:proofErr w:type="spellStart"/>
      <w:r w:rsidR="002B3B62" w:rsidRPr="002B3B62">
        <w:rPr>
          <w:lang w:val="en-ID"/>
        </w:rPr>
        <w:t>Bentuk</w:t>
      </w:r>
      <w:proofErr w:type="spellEnd"/>
      <w:r w:rsidR="002B3B62" w:rsidRPr="002B3B62">
        <w:rPr>
          <w:lang w:val="en-ID"/>
        </w:rPr>
        <w:t xml:space="preserve">, dan </w:t>
      </w:r>
      <w:proofErr w:type="spellStart"/>
      <w:r w:rsidR="002B3B62" w:rsidRPr="002B3B62">
        <w:rPr>
          <w:lang w:val="en-ID"/>
        </w:rPr>
        <w:t>kelas</w:t>
      </w:r>
      <w:proofErr w:type="spellEnd"/>
      <w:r w:rsidR="002B3B62" w:rsidRPr="002B3B62">
        <w:rPr>
          <w:lang w:val="en-ID"/>
        </w:rPr>
        <w:t xml:space="preserve"> </w:t>
      </w:r>
      <w:proofErr w:type="spellStart"/>
      <w:r w:rsidR="002B3B62" w:rsidRPr="002B3B62">
        <w:rPr>
          <w:lang w:val="en-ID"/>
        </w:rPr>
        <w:t>Bentuk</w:t>
      </w:r>
      <w:proofErr w:type="spellEnd"/>
      <w:r w:rsidR="002B3B62" w:rsidRPr="002B3B62">
        <w:rPr>
          <w:lang w:val="en-ID"/>
        </w:rPr>
        <w:t xml:space="preserve"> </w:t>
      </w:r>
      <w:proofErr w:type="spellStart"/>
      <w:r w:rsidR="002B3B62" w:rsidRPr="002B3B62">
        <w:rPr>
          <w:lang w:val="en-ID"/>
        </w:rPr>
        <w:t>memiliki</w:t>
      </w:r>
      <w:proofErr w:type="spellEnd"/>
      <w:r w:rsidR="002B3B62" w:rsidRPr="002B3B62">
        <w:rPr>
          <w:lang w:val="en-ID"/>
        </w:rPr>
        <w:t xml:space="preserve"> method </w:t>
      </w:r>
      <w:proofErr w:type="spellStart"/>
      <w:r w:rsidR="002B3B62" w:rsidRPr="002B3B62">
        <w:rPr>
          <w:lang w:val="en-ID"/>
        </w:rPr>
        <w:t>abstrak</w:t>
      </w:r>
      <w:proofErr w:type="spellEnd"/>
      <w:r w:rsidR="002B3B62" w:rsidRPr="002B3B62">
        <w:rPr>
          <w:lang w:val="en-ID"/>
        </w:rPr>
        <w:t xml:space="preserve"> </w:t>
      </w:r>
      <w:proofErr w:type="spellStart"/>
      <w:r w:rsidR="002B3B62" w:rsidRPr="002B3B62">
        <w:rPr>
          <w:lang w:val="en-ID"/>
        </w:rPr>
        <w:t>luas</w:t>
      </w:r>
      <w:proofErr w:type="spellEnd"/>
      <w:r w:rsidR="002B3B62" w:rsidRPr="002B3B62">
        <w:rPr>
          <w:lang w:val="en-ID"/>
        </w:rPr>
        <w:t>().</w:t>
      </w:r>
    </w:p>
    <w:p w14:paraId="08B775A3" w14:textId="77777777" w:rsidR="002B3B62" w:rsidRPr="002B3B62" w:rsidRDefault="002B3B62" w:rsidP="002B3B62">
      <w:pPr>
        <w:rPr>
          <w:lang w:val="en-ID"/>
        </w:rPr>
      </w:pPr>
      <w:r w:rsidRPr="002B3B62">
        <w:rPr>
          <w:lang w:val="en-ID"/>
        </w:rPr>
        <w:t xml:space="preserve">Dalam Java, </w:t>
      </w:r>
      <w:proofErr w:type="spellStart"/>
      <w:r w:rsidRPr="002B3B62">
        <w:rPr>
          <w:lang w:val="en-ID"/>
        </w:rPr>
        <w:t>setiap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kelas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turunan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dari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kelas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abstrak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b/>
          <w:bCs/>
          <w:lang w:val="en-ID"/>
        </w:rPr>
        <w:t>wajib</w:t>
      </w:r>
      <w:proofErr w:type="spellEnd"/>
      <w:r w:rsidRPr="002B3B62">
        <w:rPr>
          <w:b/>
          <w:bCs/>
          <w:lang w:val="en-ID"/>
        </w:rPr>
        <w:t xml:space="preserve"> </w:t>
      </w:r>
      <w:proofErr w:type="spellStart"/>
      <w:r w:rsidRPr="002B3B62">
        <w:rPr>
          <w:b/>
          <w:bCs/>
          <w:lang w:val="en-ID"/>
        </w:rPr>
        <w:t>mengimplementasikan</w:t>
      </w:r>
      <w:proofErr w:type="spellEnd"/>
      <w:r w:rsidRPr="002B3B62">
        <w:rPr>
          <w:b/>
          <w:bCs/>
          <w:lang w:val="en-ID"/>
        </w:rPr>
        <w:t xml:space="preserve"> </w:t>
      </w:r>
      <w:proofErr w:type="spellStart"/>
      <w:r w:rsidRPr="002B3B62">
        <w:rPr>
          <w:b/>
          <w:bCs/>
          <w:lang w:val="en-ID"/>
        </w:rPr>
        <w:t>semua</w:t>
      </w:r>
      <w:proofErr w:type="spellEnd"/>
      <w:r w:rsidRPr="002B3B62">
        <w:rPr>
          <w:b/>
          <w:bCs/>
          <w:lang w:val="en-ID"/>
        </w:rPr>
        <w:t xml:space="preserve"> method </w:t>
      </w:r>
      <w:proofErr w:type="spellStart"/>
      <w:r w:rsidRPr="002B3B62">
        <w:rPr>
          <w:b/>
          <w:bCs/>
          <w:lang w:val="en-ID"/>
        </w:rPr>
        <w:t>abstrak</w:t>
      </w:r>
      <w:proofErr w:type="spellEnd"/>
      <w:r w:rsidRPr="002B3B62">
        <w:rPr>
          <w:lang w:val="en-ID"/>
        </w:rPr>
        <w:t xml:space="preserve">. Jika </w:t>
      </w:r>
      <w:proofErr w:type="spellStart"/>
      <w:r w:rsidRPr="002B3B62">
        <w:rPr>
          <w:lang w:val="en-ID"/>
        </w:rPr>
        <w:t>tidak</w:t>
      </w:r>
      <w:proofErr w:type="spellEnd"/>
      <w:r w:rsidRPr="002B3B62">
        <w:rPr>
          <w:lang w:val="en-ID"/>
        </w:rPr>
        <w:t xml:space="preserve">, </w:t>
      </w:r>
      <w:proofErr w:type="spellStart"/>
      <w:r w:rsidRPr="002B3B62">
        <w:rPr>
          <w:lang w:val="en-ID"/>
        </w:rPr>
        <w:t>maka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kelas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turunan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tersebut</w:t>
      </w:r>
      <w:proofErr w:type="spellEnd"/>
      <w:r w:rsidRPr="002B3B62">
        <w:rPr>
          <w:lang w:val="en-ID"/>
        </w:rPr>
        <w:t xml:space="preserve"> juga </w:t>
      </w:r>
      <w:proofErr w:type="spellStart"/>
      <w:r w:rsidRPr="002B3B62">
        <w:rPr>
          <w:lang w:val="en-ID"/>
        </w:rPr>
        <w:t>harus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ditandai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sebagai</w:t>
      </w:r>
      <w:proofErr w:type="spellEnd"/>
      <w:r w:rsidRPr="002B3B62">
        <w:rPr>
          <w:lang w:val="en-ID"/>
        </w:rPr>
        <w:t xml:space="preserve"> abstract. Karena </w:t>
      </w:r>
      <w:proofErr w:type="spellStart"/>
      <w:r w:rsidRPr="002B3B62">
        <w:rPr>
          <w:lang w:val="en-ID"/>
        </w:rPr>
        <w:t>Tabung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tidak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ditandai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sebagai</w:t>
      </w:r>
      <w:proofErr w:type="spellEnd"/>
      <w:r w:rsidRPr="002B3B62">
        <w:rPr>
          <w:lang w:val="en-ID"/>
        </w:rPr>
        <w:t xml:space="preserve"> abstract, </w:t>
      </w:r>
      <w:proofErr w:type="spellStart"/>
      <w:r w:rsidRPr="002B3B62">
        <w:rPr>
          <w:lang w:val="en-ID"/>
        </w:rPr>
        <w:t>maka</w:t>
      </w:r>
      <w:proofErr w:type="spellEnd"/>
      <w:r w:rsidRPr="002B3B62">
        <w:rPr>
          <w:lang w:val="en-ID"/>
        </w:rPr>
        <w:t xml:space="preserve"> method </w:t>
      </w:r>
      <w:proofErr w:type="spellStart"/>
      <w:r w:rsidRPr="002B3B62">
        <w:rPr>
          <w:lang w:val="en-ID"/>
        </w:rPr>
        <w:t>luas</w:t>
      </w:r>
      <w:proofErr w:type="spellEnd"/>
      <w:r w:rsidRPr="002B3B62">
        <w:rPr>
          <w:lang w:val="en-ID"/>
        </w:rPr>
        <w:t xml:space="preserve">() </w:t>
      </w:r>
      <w:proofErr w:type="spellStart"/>
      <w:r w:rsidRPr="002B3B62">
        <w:rPr>
          <w:lang w:val="en-ID"/>
        </w:rPr>
        <w:t>wajib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ditulis</w:t>
      </w:r>
      <w:proofErr w:type="spellEnd"/>
      <w:r w:rsidRPr="002B3B62">
        <w:rPr>
          <w:lang w:val="en-ID"/>
        </w:rPr>
        <w:t>.</w:t>
      </w:r>
    </w:p>
    <w:p w14:paraId="009F19B2" w14:textId="649E3A03" w:rsidR="002B3B62" w:rsidRPr="00B52BBF" w:rsidRDefault="002B3B62" w:rsidP="00B22B5C">
      <w:pPr>
        <w:rPr>
          <w:lang w:val="en-ID"/>
        </w:rPr>
      </w:pPr>
    </w:p>
    <w:p w14:paraId="025FCA40" w14:textId="7B8724BD" w:rsidR="002B3B62" w:rsidRDefault="002B3B62" w:rsidP="00B22B5C">
      <w:r>
        <w:rPr>
          <w:b/>
          <w:bCs/>
          <w:sz w:val="32"/>
          <w:szCs w:val="32"/>
          <w:lang w:val="en-ID"/>
        </w:rPr>
        <w:t>LATIHAN-2</w:t>
      </w:r>
      <w:r>
        <w:rPr>
          <w:b/>
          <w:bCs/>
          <w:sz w:val="32"/>
          <w:szCs w:val="32"/>
          <w:lang w:val="en-ID"/>
        </w:rPr>
        <w:br/>
      </w:r>
      <w:r w:rsidRPr="002B3B62">
        <w:t xml:space="preserve">Latihan ke-2 ini memberikan contoh program </w:t>
      </w:r>
      <w:proofErr w:type="spellStart"/>
      <w:r w:rsidRPr="002B3B62">
        <w:t>interface</w:t>
      </w:r>
      <w:proofErr w:type="spellEnd"/>
      <w:r w:rsidRPr="002B3B62">
        <w:t xml:space="preserve">. </w:t>
      </w:r>
      <w:proofErr w:type="spellStart"/>
      <w:r w:rsidRPr="002B3B62">
        <w:t>Interface</w:t>
      </w:r>
      <w:proofErr w:type="spellEnd"/>
      <w:r w:rsidRPr="002B3B62">
        <w:t xml:space="preserve"> Kartu mempunyai semua </w:t>
      </w:r>
      <w:proofErr w:type="spellStart"/>
      <w:r w:rsidRPr="002B3B62">
        <w:t>method</w:t>
      </w:r>
      <w:proofErr w:type="spellEnd"/>
      <w:r w:rsidRPr="002B3B62">
        <w:t xml:space="preserve"> abstrak yaitu </w:t>
      </w:r>
      <w:proofErr w:type="spellStart"/>
      <w:r w:rsidRPr="002B3B62">
        <w:t>otentikasi</w:t>
      </w:r>
      <w:proofErr w:type="spellEnd"/>
      <w:r w:rsidRPr="002B3B62">
        <w:t xml:space="preserve"> dan </w:t>
      </w:r>
      <w:proofErr w:type="spellStart"/>
      <w:r w:rsidRPr="002B3B62">
        <w:t>encode</w:t>
      </w:r>
      <w:proofErr w:type="spellEnd"/>
      <w:r w:rsidRPr="002B3B62">
        <w:t xml:space="preserve">. </w:t>
      </w:r>
      <w:proofErr w:type="spellStart"/>
      <w:r w:rsidRPr="002B3B62">
        <w:t>Interface</w:t>
      </w:r>
      <w:proofErr w:type="spellEnd"/>
      <w:r w:rsidRPr="002B3B62">
        <w:t xml:space="preserve"> Kartu harus implementasikan oleh kelas konkret yaitu kelas </w:t>
      </w:r>
      <w:proofErr w:type="spellStart"/>
      <w:r w:rsidRPr="002B3B62">
        <w:t>KartuElektronik</w:t>
      </w:r>
      <w:proofErr w:type="spellEnd"/>
      <w:r w:rsidRPr="002B3B62">
        <w:t xml:space="preserve">. Kartu elektronik menggunakan </w:t>
      </w:r>
      <w:proofErr w:type="spellStart"/>
      <w:r w:rsidRPr="002B3B62">
        <w:t>interface</w:t>
      </w:r>
      <w:proofErr w:type="spellEnd"/>
      <w:r w:rsidRPr="002B3B62">
        <w:t xml:space="preserve"> Kartu menggunakan </w:t>
      </w:r>
      <w:proofErr w:type="spellStart"/>
      <w:r w:rsidRPr="002B3B62">
        <w:t>keyword</w:t>
      </w:r>
      <w:proofErr w:type="spellEnd"/>
      <w:r w:rsidRPr="002B3B62">
        <w:t xml:space="preserve"> </w:t>
      </w:r>
      <w:proofErr w:type="spellStart"/>
      <w:r w:rsidRPr="002B3B62">
        <w:t>implements</w:t>
      </w:r>
      <w:proofErr w:type="spellEnd"/>
      <w:r w:rsidRPr="002B3B62">
        <w:t>.</w:t>
      </w:r>
    </w:p>
    <w:p w14:paraId="699DFC25" w14:textId="77777777" w:rsidR="002B3B62" w:rsidRDefault="002B3B62" w:rsidP="00B22B5C"/>
    <w:p w14:paraId="4544AA7E" w14:textId="77777777" w:rsidR="002B3B62" w:rsidRPr="002B3B62" w:rsidRDefault="002B3B62" w:rsidP="00B22B5C"/>
    <w:p w14:paraId="170F33BE" w14:textId="31C0F05D" w:rsidR="002B3B62" w:rsidRDefault="002B3B62" w:rsidP="002B3B62">
      <w:pPr>
        <w:rPr>
          <w:lang w:val="en-ID"/>
        </w:rPr>
      </w:pPr>
      <w:r w:rsidRPr="002B3B62">
        <w:rPr>
          <w:lang w:val="en-ID"/>
        </w:rPr>
        <w:t>-</w:t>
      </w:r>
      <w:r>
        <w:rPr>
          <w:lang w:val="en-ID"/>
        </w:rPr>
        <w:t xml:space="preserve"> </w:t>
      </w:r>
      <w:proofErr w:type="spellStart"/>
      <w:r w:rsidRPr="002B3B62">
        <w:rPr>
          <w:lang w:val="en-ID"/>
        </w:rPr>
        <w:t>Buatlah</w:t>
      </w:r>
      <w:proofErr w:type="spellEnd"/>
      <w:r w:rsidRPr="002B3B62">
        <w:rPr>
          <w:lang w:val="en-ID"/>
        </w:rPr>
        <w:t xml:space="preserve"> interface Kartu </w:t>
      </w:r>
      <w:proofErr w:type="spellStart"/>
      <w:r w:rsidRPr="002B3B62">
        <w:rPr>
          <w:lang w:val="en-ID"/>
        </w:rPr>
        <w:t>seperti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dibawah</w:t>
      </w:r>
      <w:proofErr w:type="spellEnd"/>
      <w:r w:rsidRPr="002B3B62">
        <w:rPr>
          <w:lang w:val="en-ID"/>
        </w:rPr>
        <w:t xml:space="preserve"> </w:t>
      </w:r>
      <w:proofErr w:type="spellStart"/>
      <w:r w:rsidRPr="002B3B62">
        <w:rPr>
          <w:lang w:val="en-ID"/>
        </w:rPr>
        <w:t>ini</w:t>
      </w:r>
      <w:proofErr w:type="spellEnd"/>
      <w:r>
        <w:rPr>
          <w:lang w:val="en-ID"/>
        </w:rPr>
        <w:br/>
      </w:r>
      <w:r w:rsidRPr="002B3B62">
        <w:rPr>
          <w:noProof/>
          <w:lang w:val="en-ID"/>
        </w:rPr>
        <w:drawing>
          <wp:inline distT="0" distB="0" distL="0" distR="0" wp14:anchorId="4D59DB53" wp14:editId="0B3FE6EE">
            <wp:extent cx="4258269" cy="1019317"/>
            <wp:effectExtent l="0" t="0" r="9525" b="9525"/>
            <wp:docPr id="99540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06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D"/>
        </w:rPr>
        <w:br/>
        <w:t>Jawab:</w:t>
      </w:r>
      <w:r>
        <w:rPr>
          <w:lang w:val="en-ID"/>
        </w:rPr>
        <w:br/>
      </w:r>
      <w:r w:rsidRPr="002B3B62">
        <w:rPr>
          <w:noProof/>
          <w:lang w:val="en-ID"/>
        </w:rPr>
        <w:drawing>
          <wp:inline distT="0" distB="0" distL="0" distR="0" wp14:anchorId="51D1DF8C" wp14:editId="2D460E60">
            <wp:extent cx="4228888" cy="1851660"/>
            <wp:effectExtent l="0" t="0" r="635" b="0"/>
            <wp:docPr id="165673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32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762" cy="185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8056" w14:textId="77777777" w:rsidR="002B3B62" w:rsidRDefault="002B3B62" w:rsidP="002B3B62">
      <w:pPr>
        <w:rPr>
          <w:lang w:val="en-ID"/>
        </w:rPr>
      </w:pPr>
    </w:p>
    <w:p w14:paraId="41111B21" w14:textId="1607DD81" w:rsidR="002B3B62" w:rsidRDefault="002B3B62" w:rsidP="002B3B62">
      <w:r w:rsidRPr="002B3B62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C4D3B1C" wp14:editId="7759C0FD">
            <wp:simplePos x="0" y="0"/>
            <wp:positionH relativeFrom="column">
              <wp:posOffset>3246120</wp:posOffset>
            </wp:positionH>
            <wp:positionV relativeFrom="paragraph">
              <wp:posOffset>188595</wp:posOffset>
            </wp:positionV>
            <wp:extent cx="3070860" cy="2575560"/>
            <wp:effectExtent l="0" t="0" r="0" b="0"/>
            <wp:wrapSquare wrapText="bothSides"/>
            <wp:docPr id="123272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2774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</w:t>
      </w:r>
      <w:r w:rsidRPr="002B3B62">
        <w:t xml:space="preserve">Buatlah kelas </w:t>
      </w:r>
      <w:proofErr w:type="spellStart"/>
      <w:r w:rsidRPr="002B3B62">
        <w:t>KartuElektronik</w:t>
      </w:r>
      <w:proofErr w:type="spellEnd"/>
      <w:r w:rsidRPr="002B3B62">
        <w:t xml:space="preserve"> seperti </w:t>
      </w:r>
      <w:proofErr w:type="spellStart"/>
      <w:r w:rsidRPr="002B3B62">
        <w:t>dibawah</w:t>
      </w:r>
      <w:proofErr w:type="spellEnd"/>
      <w:r w:rsidRPr="002B3B62">
        <w:t xml:space="preserve"> ini</w:t>
      </w:r>
      <w:r>
        <w:t xml:space="preserve">             -Jawab</w:t>
      </w:r>
      <w:r>
        <w:br/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06CAF80" wp14:editId="439C913A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3070860" cy="2575560"/>
            <wp:effectExtent l="0" t="0" r="0" b="0"/>
            <wp:wrapSquare wrapText="bothSides"/>
            <wp:docPr id="47144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4607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</w:t>
      </w:r>
    </w:p>
    <w:p w14:paraId="44C8BD98" w14:textId="77777777" w:rsidR="002B3B62" w:rsidRDefault="002B3B62" w:rsidP="002B3B62"/>
    <w:p w14:paraId="2A396919" w14:textId="77777777" w:rsidR="002B3B62" w:rsidRDefault="002B3B62" w:rsidP="002B3B62"/>
    <w:p w14:paraId="440FDE8F" w14:textId="67271704" w:rsidR="002B3B62" w:rsidRDefault="002B3B62" w:rsidP="002B3B62">
      <w:r>
        <w:t>-</w:t>
      </w:r>
      <w:r w:rsidRPr="002B3B62">
        <w:t xml:space="preserve">Buatlah kelas </w:t>
      </w:r>
      <w:proofErr w:type="spellStart"/>
      <w:r w:rsidRPr="002B3B62">
        <w:t>InterfaceMain</w:t>
      </w:r>
      <w:proofErr w:type="spellEnd"/>
      <w:r w:rsidRPr="002B3B62">
        <w:t xml:space="preserve"> seperti </w:t>
      </w:r>
      <w:proofErr w:type="spellStart"/>
      <w:r w:rsidRPr="002B3B62">
        <w:t>dibawah</w:t>
      </w:r>
      <w:proofErr w:type="spellEnd"/>
      <w:r w:rsidRPr="002B3B62">
        <w:t xml:space="preserve"> ini</w:t>
      </w:r>
    </w:p>
    <w:p w14:paraId="41948106" w14:textId="361AE57D" w:rsidR="002B3B62" w:rsidRDefault="002B3B62" w:rsidP="002B3B62">
      <w:r w:rsidRPr="002B3B62">
        <w:rPr>
          <w:noProof/>
        </w:rPr>
        <w:drawing>
          <wp:inline distT="0" distB="0" distL="0" distR="0" wp14:anchorId="40E2ACEC" wp14:editId="616027E0">
            <wp:extent cx="5731510" cy="1397635"/>
            <wp:effectExtent l="0" t="0" r="2540" b="0"/>
            <wp:docPr id="199622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284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E0A5" w14:textId="55E7539B" w:rsidR="002B3B62" w:rsidRDefault="002B3B62" w:rsidP="002B3B62">
      <w:r>
        <w:t>-Jawab:</w:t>
      </w:r>
      <w:r>
        <w:br/>
      </w:r>
      <w:r w:rsidR="000704F6" w:rsidRPr="000704F6">
        <w:rPr>
          <w:noProof/>
        </w:rPr>
        <w:drawing>
          <wp:inline distT="0" distB="0" distL="0" distR="0" wp14:anchorId="267F554D" wp14:editId="5A5FA950">
            <wp:extent cx="5731510" cy="1848485"/>
            <wp:effectExtent l="0" t="0" r="2540" b="0"/>
            <wp:docPr id="127210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03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2E6C" w14:textId="77777777" w:rsidR="000704F6" w:rsidRDefault="000704F6" w:rsidP="002B3B62"/>
    <w:p w14:paraId="3B4E0875" w14:textId="77777777" w:rsidR="000704F6" w:rsidRDefault="000704F6" w:rsidP="002B3B62"/>
    <w:p w14:paraId="6C028431" w14:textId="77777777" w:rsidR="000704F6" w:rsidRDefault="000704F6" w:rsidP="002B3B62"/>
    <w:p w14:paraId="2683B351" w14:textId="0E2FCF07" w:rsidR="000704F6" w:rsidRDefault="000704F6" w:rsidP="000704F6">
      <w:r w:rsidRPr="000704F6">
        <w:rPr>
          <w:b/>
          <w:bCs/>
          <w:sz w:val="32"/>
          <w:szCs w:val="32"/>
        </w:rPr>
        <w:lastRenderedPageBreak/>
        <w:t>-Tugas</w:t>
      </w:r>
      <w:r w:rsidRPr="000704F6">
        <w:rPr>
          <w:sz w:val="32"/>
          <w:szCs w:val="32"/>
        </w:rPr>
        <w:t xml:space="preserve"> </w:t>
      </w:r>
      <w:r>
        <w:br/>
      </w:r>
      <w:r w:rsidRPr="000704F6">
        <w:t xml:space="preserve">Buatlah contoh kasus lainnya program kelas abstrak dan </w:t>
      </w:r>
      <w:proofErr w:type="spellStart"/>
      <w:r w:rsidRPr="000704F6">
        <w:t>interface</w:t>
      </w:r>
      <w:proofErr w:type="spellEnd"/>
      <w:r w:rsidRPr="000704F6">
        <w:t xml:space="preserve"> seperti latihan yang sudah </w:t>
      </w:r>
      <w:proofErr w:type="spellStart"/>
      <w:r w:rsidRPr="000704F6">
        <w:t>anda</w:t>
      </w:r>
      <w:proofErr w:type="spellEnd"/>
      <w:r w:rsidRPr="000704F6">
        <w:t xml:space="preserve"> kerjakan dalam Bahasa pemrograman Java. Laporan yang dikumpulkan adalah rancangan kelas diagram dan </w:t>
      </w:r>
      <w:proofErr w:type="spellStart"/>
      <w:r w:rsidRPr="000704F6">
        <w:t>sintaks</w:t>
      </w:r>
      <w:proofErr w:type="spellEnd"/>
      <w:r w:rsidRPr="000704F6">
        <w:t xml:space="preserve"> kode programnya serta </w:t>
      </w:r>
      <w:proofErr w:type="spellStart"/>
      <w:r w:rsidRPr="000704F6">
        <w:t>outputnya</w:t>
      </w:r>
      <w:proofErr w:type="spellEnd"/>
      <w:r w:rsidRPr="000704F6">
        <w:t xml:space="preserve"> dari kode program tersebut.</w:t>
      </w:r>
      <w:del w:id="0" w:author="ACER" w:date="2025-05-20T11:04:00Z" w16du:dateUtc="2025-05-20T04:04:00Z">
        <w:r w:rsidDel="000704F6">
          <w:br/>
        </w:r>
      </w:del>
    </w:p>
    <w:p w14:paraId="082908AB" w14:textId="77777777" w:rsidR="000704F6" w:rsidRDefault="000704F6" w:rsidP="000704F6"/>
    <w:p w14:paraId="5301477D" w14:textId="743E7EFC" w:rsidR="000704F6" w:rsidRDefault="000704F6" w:rsidP="000704F6"/>
    <w:p w14:paraId="370E5C19" w14:textId="12DD4B8C" w:rsidR="000704F6" w:rsidRDefault="000704F6" w:rsidP="000704F6">
      <w:pPr>
        <w:jc w:val="center"/>
      </w:pPr>
      <w:r>
        <w:t>Jawab:</w:t>
      </w:r>
      <w:r>
        <w:br/>
        <w:t xml:space="preserve">Judul kasus: </w:t>
      </w:r>
      <w:r w:rsidRPr="000704F6">
        <w:t xml:space="preserve">Sistem </w:t>
      </w:r>
      <w:proofErr w:type="spellStart"/>
      <w:r w:rsidRPr="000704F6">
        <w:t>Autentikasi</w:t>
      </w:r>
      <w:proofErr w:type="spellEnd"/>
      <w:r w:rsidRPr="000704F6">
        <w:t xml:space="preserve"> Pengguna di Aplikasi Digital</w:t>
      </w:r>
    </w:p>
    <w:p w14:paraId="605B337F" w14:textId="22F6084F" w:rsidR="000704F6" w:rsidRDefault="000704F6" w:rsidP="000704F6"/>
    <w:p w14:paraId="31EFFAE8" w14:textId="0B7997AD" w:rsidR="0033177C" w:rsidRDefault="0033177C" w:rsidP="0033177C">
      <w:r>
        <w:t>Penjelasan:</w:t>
      </w:r>
      <w:r>
        <w:br/>
        <w:t xml:space="preserve">Pada program ini, dibuat sebuah simulasi sederhana mengenai sistem </w:t>
      </w:r>
      <w:proofErr w:type="spellStart"/>
      <w:r>
        <w:t>otentikasi</w:t>
      </w:r>
      <w:proofErr w:type="spellEnd"/>
      <w:r>
        <w:t xml:space="preserve"> pengguna yang terdiri dari dua jenis akun: Admin dan </w:t>
      </w:r>
      <w:proofErr w:type="spellStart"/>
      <w:r>
        <w:t>User</w:t>
      </w:r>
      <w:proofErr w:type="spellEnd"/>
      <w:r>
        <w:t xml:space="preserve"> Biasa. Setiap pengguna memiliki </w:t>
      </w:r>
      <w:proofErr w:type="spellStart"/>
      <w:r>
        <w:t>username</w:t>
      </w:r>
      <w:proofErr w:type="spellEnd"/>
      <w:r>
        <w:t xml:space="preserve"> dan </w:t>
      </w:r>
      <w:proofErr w:type="spellStart"/>
      <w:r>
        <w:t>password</w:t>
      </w:r>
      <w:proofErr w:type="spellEnd"/>
      <w:r>
        <w:t xml:space="preserve">, serta harus bisa melakukan proses </w:t>
      </w:r>
      <w:proofErr w:type="spellStart"/>
      <w:r>
        <w:t>otentikasi</w:t>
      </w:r>
      <w:proofErr w:type="spellEnd"/>
      <w:r>
        <w:t xml:space="preserve"> dan enkripsi data.</w:t>
      </w:r>
    </w:p>
    <w:p w14:paraId="719040CC" w14:textId="4A3DC632" w:rsidR="0033177C" w:rsidRDefault="0033177C" w:rsidP="0033177C">
      <w:r>
        <w:t xml:space="preserve">Untuk menerapkan konsep abstraksi, digunakan sebuah kelas abstrak bernama Pengguna yang memuat struktur dasar pengguna dan </w:t>
      </w:r>
      <w:proofErr w:type="spellStart"/>
      <w:r>
        <w:t>method</w:t>
      </w:r>
      <w:proofErr w:type="spellEnd"/>
      <w:r>
        <w:t xml:space="preserve"> abstrak </w:t>
      </w:r>
      <w:proofErr w:type="spellStart"/>
      <w:r>
        <w:t>autentikasi</w:t>
      </w:r>
      <w:proofErr w:type="spellEnd"/>
      <w:r>
        <w:t xml:space="preserve">(). Lalu, digunakan juga sebuah </w:t>
      </w:r>
      <w:proofErr w:type="spellStart"/>
      <w:r>
        <w:t>interface</w:t>
      </w:r>
      <w:proofErr w:type="spellEnd"/>
      <w:r>
        <w:t xml:space="preserve"> bernama Enkripsi yang berisi deklarasi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encode</w:t>
      </w:r>
      <w:proofErr w:type="spellEnd"/>
      <w:r>
        <w:t>() untuk proses enkripsi data.</w:t>
      </w:r>
    </w:p>
    <w:p w14:paraId="38E77506" w14:textId="64E5976A" w:rsidR="0033177C" w:rsidRDefault="0033177C" w:rsidP="0033177C">
      <w:r>
        <w:t xml:space="preserve">Dua kelas konkret yaitu Admin dan </w:t>
      </w:r>
      <w:proofErr w:type="spellStart"/>
      <w:r>
        <w:t>UserBiasa</w:t>
      </w:r>
      <w:proofErr w:type="spellEnd"/>
      <w:r>
        <w:t xml:space="preserve"> kemudian mewarisi dari Pengguna dan mengimplementasikan </w:t>
      </w:r>
      <w:proofErr w:type="spellStart"/>
      <w:r>
        <w:t>interface</w:t>
      </w:r>
      <w:proofErr w:type="spellEnd"/>
      <w:r>
        <w:t xml:space="preserve"> Enkripsi.</w:t>
      </w:r>
    </w:p>
    <w:p w14:paraId="0CB21DB6" w14:textId="4F73D750" w:rsidR="0033177C" w:rsidRPr="0033177C" w:rsidRDefault="0033177C" w:rsidP="0033177C">
      <w:pPr>
        <w:rPr>
          <w:b/>
          <w:bCs/>
          <w:lang w:val="en-ID"/>
        </w:rPr>
      </w:pPr>
      <w:proofErr w:type="spellStart"/>
      <w:r w:rsidRPr="0033177C">
        <w:rPr>
          <w:b/>
          <w:bCs/>
          <w:lang w:val="en-ID"/>
        </w:rPr>
        <w:t>Penjelasan</w:t>
      </w:r>
      <w:proofErr w:type="spellEnd"/>
      <w:r w:rsidRPr="0033177C">
        <w:rPr>
          <w:b/>
          <w:bCs/>
          <w:lang w:val="en-ID"/>
        </w:rPr>
        <w:t xml:space="preserve"> </w:t>
      </w:r>
      <w:proofErr w:type="spellStart"/>
      <w:r w:rsidRPr="0033177C">
        <w:rPr>
          <w:b/>
          <w:bCs/>
          <w:lang w:val="en-ID"/>
        </w:rPr>
        <w:t>Struktur</w:t>
      </w:r>
      <w:proofErr w:type="spellEnd"/>
      <w:r w:rsidRPr="0033177C">
        <w:rPr>
          <w:b/>
          <w:bCs/>
          <w:lang w:val="en-ID"/>
        </w:rPr>
        <w:t xml:space="preserve"> Program</w:t>
      </w:r>
    </w:p>
    <w:p w14:paraId="282A91CE" w14:textId="324C9416" w:rsidR="0033177C" w:rsidRDefault="0033177C" w:rsidP="0033177C">
      <w:pPr>
        <w:numPr>
          <w:ilvl w:val="0"/>
          <w:numId w:val="9"/>
        </w:numPr>
        <w:rPr>
          <w:lang w:val="en-ID"/>
        </w:rPr>
      </w:pPr>
      <w:r w:rsidRPr="0033177C">
        <w:rPr>
          <w:noProof/>
          <w:lang w:val="en-ID"/>
        </w:rPr>
        <w:drawing>
          <wp:anchor distT="0" distB="0" distL="114300" distR="114300" simplePos="0" relativeHeight="251667456" behindDoc="0" locked="0" layoutInCell="1" allowOverlap="1" wp14:anchorId="2D6DB9BE" wp14:editId="50DDC34C">
            <wp:simplePos x="0" y="0"/>
            <wp:positionH relativeFrom="column">
              <wp:posOffset>175260</wp:posOffset>
            </wp:positionH>
            <wp:positionV relativeFrom="paragraph">
              <wp:posOffset>991235</wp:posOffset>
            </wp:positionV>
            <wp:extent cx="5113020" cy="2247900"/>
            <wp:effectExtent l="0" t="0" r="0" b="0"/>
            <wp:wrapSquare wrapText="bothSides"/>
            <wp:docPr id="149908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8195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3177C">
        <w:rPr>
          <w:b/>
          <w:bCs/>
          <w:lang w:val="en-ID"/>
        </w:rPr>
        <w:t>Kelas</w:t>
      </w:r>
      <w:proofErr w:type="spellEnd"/>
      <w:r w:rsidRPr="0033177C">
        <w:rPr>
          <w:b/>
          <w:bCs/>
          <w:lang w:val="en-ID"/>
        </w:rPr>
        <w:t xml:space="preserve"> </w:t>
      </w:r>
      <w:proofErr w:type="spellStart"/>
      <w:r w:rsidRPr="0033177C">
        <w:rPr>
          <w:b/>
          <w:bCs/>
          <w:lang w:val="en-ID"/>
        </w:rPr>
        <w:t>abstrak</w:t>
      </w:r>
      <w:proofErr w:type="spellEnd"/>
      <w:r w:rsidRPr="0033177C">
        <w:rPr>
          <w:b/>
          <w:bCs/>
          <w:lang w:val="en-ID"/>
        </w:rPr>
        <w:t xml:space="preserve"> </w:t>
      </w:r>
      <w:proofErr w:type="spellStart"/>
      <w:r w:rsidRPr="0033177C">
        <w:rPr>
          <w:b/>
          <w:bCs/>
          <w:lang w:val="en-ID"/>
        </w:rPr>
        <w:t>Pengguna</w:t>
      </w:r>
      <w:proofErr w:type="spellEnd"/>
      <w:r w:rsidRPr="0033177C">
        <w:rPr>
          <w:lang w:val="en-ID"/>
        </w:rPr>
        <w:br/>
      </w:r>
      <w:proofErr w:type="spellStart"/>
      <w:r w:rsidRPr="0033177C">
        <w:rPr>
          <w:lang w:val="en-ID"/>
        </w:rPr>
        <w:t>Merupakan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kelas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dasar</w:t>
      </w:r>
      <w:proofErr w:type="spellEnd"/>
      <w:r w:rsidRPr="0033177C">
        <w:rPr>
          <w:lang w:val="en-ID"/>
        </w:rPr>
        <w:t xml:space="preserve"> yang </w:t>
      </w:r>
      <w:proofErr w:type="spellStart"/>
      <w:r w:rsidRPr="0033177C">
        <w:rPr>
          <w:lang w:val="en-ID"/>
        </w:rPr>
        <w:t>menyimpan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atribut</w:t>
      </w:r>
      <w:proofErr w:type="spellEnd"/>
      <w:r w:rsidRPr="0033177C">
        <w:rPr>
          <w:lang w:val="en-ID"/>
        </w:rPr>
        <w:t xml:space="preserve"> username dan password. Di </w:t>
      </w:r>
      <w:proofErr w:type="spellStart"/>
      <w:r w:rsidRPr="0033177C">
        <w:rPr>
          <w:lang w:val="en-ID"/>
        </w:rPr>
        <w:t>dalamnya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terdapat</w:t>
      </w:r>
      <w:proofErr w:type="spellEnd"/>
      <w:r w:rsidRPr="0033177C">
        <w:rPr>
          <w:lang w:val="en-ID"/>
        </w:rPr>
        <w:t xml:space="preserve"> method </w:t>
      </w:r>
      <w:proofErr w:type="spellStart"/>
      <w:r w:rsidRPr="0033177C">
        <w:rPr>
          <w:lang w:val="en-ID"/>
        </w:rPr>
        <w:t>abstrak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autentikasi</w:t>
      </w:r>
      <w:proofErr w:type="spellEnd"/>
      <w:r w:rsidRPr="0033177C">
        <w:rPr>
          <w:lang w:val="en-ID"/>
        </w:rPr>
        <w:t xml:space="preserve">() yang </w:t>
      </w:r>
      <w:proofErr w:type="spellStart"/>
      <w:r w:rsidRPr="0033177C">
        <w:rPr>
          <w:lang w:val="en-ID"/>
        </w:rPr>
        <w:t>harus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diimplementasikan</w:t>
      </w:r>
      <w:proofErr w:type="spellEnd"/>
      <w:r w:rsidRPr="0033177C">
        <w:rPr>
          <w:lang w:val="en-ID"/>
        </w:rPr>
        <w:t xml:space="preserve"> oleh </w:t>
      </w:r>
      <w:proofErr w:type="spellStart"/>
      <w:r w:rsidRPr="0033177C">
        <w:rPr>
          <w:lang w:val="en-ID"/>
        </w:rPr>
        <w:t>kelas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turunannya</w:t>
      </w:r>
      <w:proofErr w:type="spellEnd"/>
      <w:r w:rsidRPr="0033177C">
        <w:rPr>
          <w:lang w:val="en-ID"/>
        </w:rPr>
        <w:t>.</w:t>
      </w:r>
      <w:r>
        <w:rPr>
          <w:lang w:val="en-ID"/>
        </w:rPr>
        <w:br/>
      </w:r>
    </w:p>
    <w:p w14:paraId="0E6D0C3E" w14:textId="77777777" w:rsidR="0033177C" w:rsidRPr="0033177C" w:rsidRDefault="0033177C" w:rsidP="0033177C">
      <w:pPr>
        <w:rPr>
          <w:lang w:val="en-ID"/>
        </w:rPr>
      </w:pPr>
    </w:p>
    <w:p w14:paraId="042858A4" w14:textId="06B4A547" w:rsidR="0033177C" w:rsidRPr="0033177C" w:rsidRDefault="0033177C" w:rsidP="0033177C">
      <w:pPr>
        <w:numPr>
          <w:ilvl w:val="0"/>
          <w:numId w:val="9"/>
        </w:numPr>
        <w:rPr>
          <w:lang w:val="en-ID"/>
        </w:rPr>
      </w:pPr>
      <w:r w:rsidRPr="0033177C">
        <w:rPr>
          <w:b/>
          <w:bCs/>
          <w:lang w:val="en-ID"/>
        </w:rPr>
        <w:lastRenderedPageBreak/>
        <w:t xml:space="preserve">Interface </w:t>
      </w:r>
      <w:proofErr w:type="spellStart"/>
      <w:r w:rsidRPr="0033177C">
        <w:rPr>
          <w:b/>
          <w:bCs/>
          <w:lang w:val="en-ID"/>
        </w:rPr>
        <w:t>Enkripsi</w:t>
      </w:r>
      <w:proofErr w:type="spellEnd"/>
      <w:r w:rsidRPr="0033177C">
        <w:rPr>
          <w:lang w:val="en-ID"/>
        </w:rPr>
        <w:br/>
        <w:t xml:space="preserve">Interface </w:t>
      </w:r>
      <w:proofErr w:type="spellStart"/>
      <w:r w:rsidRPr="0033177C">
        <w:rPr>
          <w:lang w:val="en-ID"/>
        </w:rPr>
        <w:t>ini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mendefinisikan</w:t>
      </w:r>
      <w:proofErr w:type="spellEnd"/>
      <w:r w:rsidRPr="0033177C">
        <w:rPr>
          <w:lang w:val="en-ID"/>
        </w:rPr>
        <w:t xml:space="preserve"> method encode() </w:t>
      </w:r>
      <w:proofErr w:type="spellStart"/>
      <w:r w:rsidRPr="0033177C">
        <w:rPr>
          <w:lang w:val="en-ID"/>
        </w:rPr>
        <w:t>untuk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melakukan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enkripsi</w:t>
      </w:r>
      <w:proofErr w:type="spellEnd"/>
      <w:r w:rsidRPr="0033177C">
        <w:rPr>
          <w:lang w:val="en-ID"/>
        </w:rPr>
        <w:t xml:space="preserve"> data. </w:t>
      </w:r>
      <w:proofErr w:type="spellStart"/>
      <w:r w:rsidRPr="0033177C">
        <w:rPr>
          <w:lang w:val="en-ID"/>
        </w:rPr>
        <w:t>Tujuannya</w:t>
      </w:r>
      <w:proofErr w:type="spellEnd"/>
      <w:r w:rsidRPr="0033177C">
        <w:rPr>
          <w:lang w:val="en-ID"/>
        </w:rPr>
        <w:t xml:space="preserve"> agar </w:t>
      </w:r>
      <w:proofErr w:type="spellStart"/>
      <w:r w:rsidRPr="0033177C">
        <w:rPr>
          <w:lang w:val="en-ID"/>
        </w:rPr>
        <w:t>setiap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kelas</w:t>
      </w:r>
      <w:proofErr w:type="spellEnd"/>
      <w:r w:rsidRPr="0033177C">
        <w:rPr>
          <w:lang w:val="en-ID"/>
        </w:rPr>
        <w:t xml:space="preserve"> yang </w:t>
      </w:r>
      <w:proofErr w:type="spellStart"/>
      <w:r w:rsidRPr="0033177C">
        <w:rPr>
          <w:lang w:val="en-ID"/>
        </w:rPr>
        <w:t>membutuhkan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fitur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enkripsi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dapat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mengimplementasikan</w:t>
      </w:r>
      <w:proofErr w:type="spellEnd"/>
      <w:r w:rsidRPr="0033177C">
        <w:rPr>
          <w:lang w:val="en-ID"/>
        </w:rPr>
        <w:t xml:space="preserve"> interface </w:t>
      </w:r>
      <w:proofErr w:type="spellStart"/>
      <w:r w:rsidRPr="0033177C">
        <w:rPr>
          <w:lang w:val="en-ID"/>
        </w:rPr>
        <w:t>ini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sesuai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kebutuhan</w:t>
      </w:r>
      <w:proofErr w:type="spellEnd"/>
      <w:r w:rsidRPr="0033177C">
        <w:rPr>
          <w:lang w:val="en-ID"/>
        </w:rPr>
        <w:t xml:space="preserve"> masing-masing.</w:t>
      </w:r>
      <w:r>
        <w:rPr>
          <w:lang w:val="en-ID"/>
        </w:rPr>
        <w:br/>
      </w:r>
      <w:r>
        <w:rPr>
          <w:lang w:val="en-ID"/>
        </w:rPr>
        <w:br/>
      </w:r>
      <w:r w:rsidRPr="0033177C">
        <w:rPr>
          <w:noProof/>
          <w:lang w:val="en-ID"/>
        </w:rPr>
        <w:drawing>
          <wp:inline distT="0" distB="0" distL="0" distR="0" wp14:anchorId="5B355215" wp14:editId="32684A3F">
            <wp:extent cx="4693920" cy="1647825"/>
            <wp:effectExtent l="0" t="0" r="0" b="9525"/>
            <wp:docPr id="150798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807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4578" cy="16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4606" w14:textId="77777777" w:rsidR="0033177C" w:rsidRDefault="0033177C" w:rsidP="0033177C">
      <w:pPr>
        <w:numPr>
          <w:ilvl w:val="0"/>
          <w:numId w:val="9"/>
        </w:numPr>
        <w:rPr>
          <w:lang w:val="en-ID"/>
        </w:rPr>
      </w:pPr>
      <w:proofErr w:type="spellStart"/>
      <w:r w:rsidRPr="0033177C">
        <w:rPr>
          <w:b/>
          <w:bCs/>
          <w:lang w:val="en-ID"/>
        </w:rPr>
        <w:t>Kelas</w:t>
      </w:r>
      <w:proofErr w:type="spellEnd"/>
      <w:r w:rsidRPr="0033177C">
        <w:rPr>
          <w:b/>
          <w:bCs/>
          <w:lang w:val="en-ID"/>
        </w:rPr>
        <w:t xml:space="preserve"> Admin</w:t>
      </w:r>
      <w:r w:rsidRPr="0033177C">
        <w:rPr>
          <w:lang w:val="en-ID"/>
        </w:rPr>
        <w:br/>
      </w:r>
      <w:proofErr w:type="spellStart"/>
      <w:r w:rsidRPr="0033177C">
        <w:rPr>
          <w:lang w:val="en-ID"/>
        </w:rPr>
        <w:t>Kelas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ini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mewarisi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dari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Pengguna</w:t>
      </w:r>
      <w:proofErr w:type="spellEnd"/>
      <w:r w:rsidRPr="0033177C">
        <w:rPr>
          <w:lang w:val="en-ID"/>
        </w:rPr>
        <w:t xml:space="preserve"> dan </w:t>
      </w:r>
      <w:proofErr w:type="spellStart"/>
      <w:r w:rsidRPr="0033177C">
        <w:rPr>
          <w:lang w:val="en-ID"/>
        </w:rPr>
        <w:t>mengimplementasikan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Enkripsi</w:t>
      </w:r>
      <w:proofErr w:type="spellEnd"/>
      <w:r w:rsidRPr="0033177C">
        <w:rPr>
          <w:lang w:val="en-ID"/>
        </w:rPr>
        <w:t xml:space="preserve">. Metode </w:t>
      </w:r>
      <w:proofErr w:type="spellStart"/>
      <w:r w:rsidRPr="0033177C">
        <w:rPr>
          <w:lang w:val="en-ID"/>
        </w:rPr>
        <w:t>autentikasi</w:t>
      </w:r>
      <w:proofErr w:type="spellEnd"/>
      <w:r w:rsidRPr="0033177C">
        <w:rPr>
          <w:lang w:val="en-ID"/>
        </w:rPr>
        <w:t xml:space="preserve">() </w:t>
      </w:r>
      <w:proofErr w:type="spellStart"/>
      <w:r w:rsidRPr="0033177C">
        <w:rPr>
          <w:lang w:val="en-ID"/>
        </w:rPr>
        <w:t>akan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memverifikasi</w:t>
      </w:r>
      <w:proofErr w:type="spellEnd"/>
      <w:r w:rsidRPr="0033177C">
        <w:rPr>
          <w:lang w:val="en-ID"/>
        </w:rPr>
        <w:t xml:space="preserve"> username dan password, </w:t>
      </w:r>
      <w:proofErr w:type="spellStart"/>
      <w:r w:rsidRPr="0033177C">
        <w:rPr>
          <w:lang w:val="en-ID"/>
        </w:rPr>
        <w:t>sedangkan</w:t>
      </w:r>
      <w:proofErr w:type="spellEnd"/>
      <w:r w:rsidRPr="0033177C">
        <w:rPr>
          <w:lang w:val="en-ID"/>
        </w:rPr>
        <w:t xml:space="preserve"> encode() </w:t>
      </w:r>
      <w:proofErr w:type="spellStart"/>
      <w:r w:rsidRPr="0033177C">
        <w:rPr>
          <w:lang w:val="en-ID"/>
        </w:rPr>
        <w:t>akan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membalik</w:t>
      </w:r>
      <w:proofErr w:type="spellEnd"/>
      <w:r w:rsidRPr="0033177C">
        <w:rPr>
          <w:lang w:val="en-ID"/>
        </w:rPr>
        <w:t xml:space="preserve"> string (</w:t>
      </w:r>
      <w:proofErr w:type="spellStart"/>
      <w:r w:rsidRPr="0033177C">
        <w:rPr>
          <w:lang w:val="en-ID"/>
        </w:rPr>
        <w:t>simulasi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enkripsi</w:t>
      </w:r>
      <w:proofErr w:type="spellEnd"/>
      <w:r w:rsidRPr="0033177C">
        <w:rPr>
          <w:lang w:val="en-ID"/>
        </w:rPr>
        <w:t>).</w:t>
      </w:r>
    </w:p>
    <w:p w14:paraId="3B999783" w14:textId="20EE680A" w:rsidR="0033177C" w:rsidRPr="0033177C" w:rsidRDefault="0033177C" w:rsidP="0033177C">
      <w:pPr>
        <w:ind w:left="720"/>
        <w:rPr>
          <w:lang w:val="en-ID"/>
        </w:rPr>
      </w:pPr>
      <w:r w:rsidRPr="0033177C">
        <w:rPr>
          <w:noProof/>
          <w:lang w:val="en-ID"/>
        </w:rPr>
        <w:drawing>
          <wp:inline distT="0" distB="0" distL="0" distR="0" wp14:anchorId="751A194D" wp14:editId="19A54FAD">
            <wp:extent cx="4710430" cy="2886482"/>
            <wp:effectExtent l="0" t="0" r="0" b="9525"/>
            <wp:docPr id="42207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733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0257" cy="28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EEA1" w14:textId="77777777" w:rsidR="00483907" w:rsidRDefault="00483907" w:rsidP="00483907">
      <w:pPr>
        <w:ind w:left="720"/>
        <w:rPr>
          <w:lang w:val="en-ID"/>
        </w:rPr>
      </w:pPr>
    </w:p>
    <w:p w14:paraId="2CF647F8" w14:textId="77777777" w:rsidR="00483907" w:rsidRDefault="00483907" w:rsidP="00483907">
      <w:pPr>
        <w:ind w:left="720"/>
        <w:rPr>
          <w:lang w:val="en-ID"/>
        </w:rPr>
      </w:pPr>
    </w:p>
    <w:p w14:paraId="7FC7C451" w14:textId="77777777" w:rsidR="00483907" w:rsidRDefault="00483907" w:rsidP="00483907">
      <w:pPr>
        <w:ind w:left="720"/>
        <w:rPr>
          <w:lang w:val="en-ID"/>
        </w:rPr>
      </w:pPr>
    </w:p>
    <w:p w14:paraId="3A4A8A22" w14:textId="77777777" w:rsidR="00483907" w:rsidRDefault="00483907" w:rsidP="00483907">
      <w:pPr>
        <w:ind w:left="720"/>
        <w:rPr>
          <w:lang w:val="en-ID"/>
        </w:rPr>
      </w:pPr>
    </w:p>
    <w:p w14:paraId="5A94A880" w14:textId="77777777" w:rsidR="00483907" w:rsidRDefault="00483907" w:rsidP="00483907">
      <w:pPr>
        <w:ind w:left="720"/>
        <w:rPr>
          <w:lang w:val="en-ID"/>
        </w:rPr>
      </w:pPr>
    </w:p>
    <w:p w14:paraId="70336E2D" w14:textId="77777777" w:rsidR="00483907" w:rsidRDefault="00483907" w:rsidP="00483907">
      <w:pPr>
        <w:ind w:left="720"/>
        <w:rPr>
          <w:lang w:val="en-ID"/>
        </w:rPr>
      </w:pPr>
    </w:p>
    <w:p w14:paraId="010E0313" w14:textId="77777777" w:rsidR="00483907" w:rsidRPr="00483907" w:rsidRDefault="00483907" w:rsidP="00483907">
      <w:pPr>
        <w:ind w:left="720"/>
        <w:rPr>
          <w:lang w:val="en-ID"/>
        </w:rPr>
      </w:pPr>
    </w:p>
    <w:p w14:paraId="35D421BB" w14:textId="78424AE1" w:rsidR="0033177C" w:rsidRPr="00483907" w:rsidRDefault="0033177C" w:rsidP="00483907">
      <w:pPr>
        <w:pStyle w:val="ListParagraph"/>
        <w:numPr>
          <w:ilvl w:val="0"/>
          <w:numId w:val="10"/>
        </w:numPr>
        <w:rPr>
          <w:lang w:val="en-ID"/>
        </w:rPr>
      </w:pPr>
      <w:proofErr w:type="spellStart"/>
      <w:r w:rsidRPr="00483907">
        <w:rPr>
          <w:b/>
          <w:bCs/>
          <w:lang w:val="en-ID"/>
        </w:rPr>
        <w:lastRenderedPageBreak/>
        <w:t>Kelas</w:t>
      </w:r>
      <w:proofErr w:type="spellEnd"/>
      <w:r w:rsidRPr="00483907">
        <w:rPr>
          <w:b/>
          <w:bCs/>
          <w:lang w:val="en-ID"/>
        </w:rPr>
        <w:t xml:space="preserve"> </w:t>
      </w:r>
      <w:proofErr w:type="spellStart"/>
      <w:r w:rsidRPr="00483907">
        <w:rPr>
          <w:b/>
          <w:bCs/>
          <w:lang w:val="en-ID"/>
        </w:rPr>
        <w:t>UserBiasa</w:t>
      </w:r>
      <w:proofErr w:type="spellEnd"/>
      <w:r w:rsidRPr="00483907">
        <w:rPr>
          <w:lang w:val="en-ID"/>
        </w:rPr>
        <w:br/>
      </w:r>
      <w:proofErr w:type="spellStart"/>
      <w:r w:rsidRPr="00483907">
        <w:rPr>
          <w:lang w:val="en-ID"/>
        </w:rPr>
        <w:t>Mirip</w:t>
      </w:r>
      <w:proofErr w:type="spellEnd"/>
      <w:r w:rsidRPr="00483907">
        <w:rPr>
          <w:lang w:val="en-ID"/>
        </w:rPr>
        <w:t xml:space="preserve"> </w:t>
      </w:r>
      <w:proofErr w:type="spellStart"/>
      <w:r w:rsidRPr="00483907">
        <w:rPr>
          <w:lang w:val="en-ID"/>
        </w:rPr>
        <w:t>seperti</w:t>
      </w:r>
      <w:proofErr w:type="spellEnd"/>
      <w:r w:rsidRPr="00483907">
        <w:rPr>
          <w:lang w:val="en-ID"/>
        </w:rPr>
        <w:t xml:space="preserve"> Admin, </w:t>
      </w:r>
      <w:proofErr w:type="spellStart"/>
      <w:r w:rsidRPr="00483907">
        <w:rPr>
          <w:lang w:val="en-ID"/>
        </w:rPr>
        <w:t>namun</w:t>
      </w:r>
      <w:proofErr w:type="spellEnd"/>
      <w:r w:rsidRPr="00483907">
        <w:rPr>
          <w:lang w:val="en-ID"/>
        </w:rPr>
        <w:t xml:space="preserve"> </w:t>
      </w:r>
      <w:proofErr w:type="spellStart"/>
      <w:r w:rsidRPr="00483907">
        <w:rPr>
          <w:lang w:val="en-ID"/>
        </w:rPr>
        <w:t>metode</w:t>
      </w:r>
      <w:proofErr w:type="spellEnd"/>
      <w:r w:rsidRPr="00483907">
        <w:rPr>
          <w:lang w:val="en-ID"/>
        </w:rPr>
        <w:t xml:space="preserve"> encode() di </w:t>
      </w:r>
      <w:proofErr w:type="spellStart"/>
      <w:r w:rsidRPr="00483907">
        <w:rPr>
          <w:lang w:val="en-ID"/>
        </w:rPr>
        <w:t>kelas</w:t>
      </w:r>
      <w:proofErr w:type="spellEnd"/>
      <w:r w:rsidRPr="00483907">
        <w:rPr>
          <w:lang w:val="en-ID"/>
        </w:rPr>
        <w:t xml:space="preserve"> </w:t>
      </w:r>
      <w:proofErr w:type="spellStart"/>
      <w:r w:rsidRPr="00483907">
        <w:rPr>
          <w:lang w:val="en-ID"/>
        </w:rPr>
        <w:t>ini</w:t>
      </w:r>
      <w:proofErr w:type="spellEnd"/>
      <w:r w:rsidRPr="00483907">
        <w:rPr>
          <w:lang w:val="en-ID"/>
        </w:rPr>
        <w:t xml:space="preserve"> </w:t>
      </w:r>
      <w:proofErr w:type="spellStart"/>
      <w:r w:rsidRPr="00483907">
        <w:rPr>
          <w:lang w:val="en-ID"/>
        </w:rPr>
        <w:t>akan</w:t>
      </w:r>
      <w:proofErr w:type="spellEnd"/>
      <w:r w:rsidRPr="00483907">
        <w:rPr>
          <w:lang w:val="en-ID"/>
        </w:rPr>
        <w:t xml:space="preserve"> </w:t>
      </w:r>
      <w:proofErr w:type="spellStart"/>
      <w:r w:rsidRPr="00483907">
        <w:rPr>
          <w:lang w:val="en-ID"/>
        </w:rPr>
        <w:t>menyamarkan</w:t>
      </w:r>
      <w:proofErr w:type="spellEnd"/>
      <w:r w:rsidRPr="00483907">
        <w:rPr>
          <w:lang w:val="en-ID"/>
        </w:rPr>
        <w:t xml:space="preserve"> </w:t>
      </w:r>
      <w:proofErr w:type="spellStart"/>
      <w:r w:rsidRPr="00483907">
        <w:rPr>
          <w:lang w:val="en-ID"/>
        </w:rPr>
        <w:t>karakter</w:t>
      </w:r>
      <w:proofErr w:type="spellEnd"/>
      <w:r w:rsidRPr="00483907">
        <w:rPr>
          <w:lang w:val="en-ID"/>
        </w:rPr>
        <w:t xml:space="preserve"> string </w:t>
      </w:r>
      <w:proofErr w:type="spellStart"/>
      <w:r w:rsidRPr="00483907">
        <w:rPr>
          <w:lang w:val="en-ID"/>
        </w:rPr>
        <w:t>dengan</w:t>
      </w:r>
      <w:proofErr w:type="spellEnd"/>
      <w:r w:rsidRPr="00483907">
        <w:rPr>
          <w:lang w:val="en-ID"/>
        </w:rPr>
        <w:t xml:space="preserve"> </w:t>
      </w:r>
      <w:proofErr w:type="spellStart"/>
      <w:r w:rsidRPr="00483907">
        <w:rPr>
          <w:lang w:val="en-ID"/>
        </w:rPr>
        <w:t>tanda</w:t>
      </w:r>
      <w:proofErr w:type="spellEnd"/>
      <w:r w:rsidRPr="00483907">
        <w:rPr>
          <w:lang w:val="en-ID"/>
        </w:rPr>
        <w:t xml:space="preserve"> * </w:t>
      </w:r>
      <w:proofErr w:type="spellStart"/>
      <w:r w:rsidRPr="00483907">
        <w:rPr>
          <w:lang w:val="en-ID"/>
        </w:rPr>
        <w:t>sebagai</w:t>
      </w:r>
      <w:proofErr w:type="spellEnd"/>
      <w:r w:rsidRPr="00483907">
        <w:rPr>
          <w:lang w:val="en-ID"/>
        </w:rPr>
        <w:t xml:space="preserve"> </w:t>
      </w:r>
      <w:proofErr w:type="spellStart"/>
      <w:r w:rsidRPr="00483907">
        <w:rPr>
          <w:lang w:val="en-ID"/>
        </w:rPr>
        <w:t>bentuk</w:t>
      </w:r>
      <w:proofErr w:type="spellEnd"/>
      <w:r w:rsidRPr="00483907">
        <w:rPr>
          <w:lang w:val="en-ID"/>
        </w:rPr>
        <w:t xml:space="preserve"> </w:t>
      </w:r>
      <w:proofErr w:type="spellStart"/>
      <w:r w:rsidRPr="00483907">
        <w:rPr>
          <w:lang w:val="en-ID"/>
        </w:rPr>
        <w:t>penyembunyian</w:t>
      </w:r>
      <w:proofErr w:type="spellEnd"/>
      <w:r w:rsidRPr="00483907">
        <w:rPr>
          <w:lang w:val="en-ID"/>
        </w:rPr>
        <w:t xml:space="preserve"> </w:t>
      </w:r>
      <w:proofErr w:type="spellStart"/>
      <w:r w:rsidRPr="00483907">
        <w:rPr>
          <w:lang w:val="en-ID"/>
        </w:rPr>
        <w:t>informasi</w:t>
      </w:r>
      <w:proofErr w:type="spellEnd"/>
      <w:r w:rsidRPr="00483907">
        <w:rPr>
          <w:lang w:val="en-ID"/>
        </w:rPr>
        <w:t>.</w:t>
      </w:r>
    </w:p>
    <w:p w14:paraId="515B0098" w14:textId="0BB58153" w:rsidR="0033177C" w:rsidRPr="0033177C" w:rsidRDefault="00483907" w:rsidP="0033177C">
      <w:pPr>
        <w:ind w:left="360"/>
        <w:rPr>
          <w:lang w:val="en-ID"/>
        </w:rPr>
      </w:pPr>
      <w:r w:rsidRPr="00483907">
        <w:rPr>
          <w:noProof/>
          <w:lang w:val="en-ID"/>
        </w:rPr>
        <w:drawing>
          <wp:inline distT="0" distB="0" distL="0" distR="0" wp14:anchorId="4D2F02F3" wp14:editId="093E1C49">
            <wp:extent cx="4861560" cy="2533015"/>
            <wp:effectExtent l="0" t="0" r="0" b="635"/>
            <wp:docPr id="176844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449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6557" cy="25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DCB3" w14:textId="6FD2FBD7" w:rsidR="0033177C" w:rsidRDefault="0033177C" w:rsidP="00483907">
      <w:pPr>
        <w:numPr>
          <w:ilvl w:val="0"/>
          <w:numId w:val="10"/>
        </w:numPr>
        <w:tabs>
          <w:tab w:val="num" w:pos="720"/>
        </w:tabs>
        <w:rPr>
          <w:lang w:val="en-ID"/>
        </w:rPr>
      </w:pPr>
      <w:proofErr w:type="spellStart"/>
      <w:r w:rsidRPr="0033177C">
        <w:rPr>
          <w:b/>
          <w:bCs/>
          <w:lang w:val="en-ID"/>
        </w:rPr>
        <w:t>Kelas</w:t>
      </w:r>
      <w:proofErr w:type="spellEnd"/>
      <w:r w:rsidRPr="0033177C">
        <w:rPr>
          <w:b/>
          <w:bCs/>
          <w:lang w:val="en-ID"/>
        </w:rPr>
        <w:t xml:space="preserve"> Main</w:t>
      </w:r>
      <w:r w:rsidRPr="0033177C">
        <w:rPr>
          <w:lang w:val="en-ID"/>
        </w:rPr>
        <w:br/>
      </w:r>
      <w:proofErr w:type="spellStart"/>
      <w:r w:rsidRPr="0033177C">
        <w:rPr>
          <w:lang w:val="en-ID"/>
        </w:rPr>
        <w:t>Berfungsi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sebagai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kelas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utama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untuk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mengeksekusi</w:t>
      </w:r>
      <w:proofErr w:type="spellEnd"/>
      <w:r w:rsidRPr="0033177C">
        <w:rPr>
          <w:lang w:val="en-ID"/>
        </w:rPr>
        <w:t xml:space="preserve"> program. Di </w:t>
      </w:r>
      <w:proofErr w:type="spellStart"/>
      <w:r w:rsidRPr="0033177C">
        <w:rPr>
          <w:lang w:val="en-ID"/>
        </w:rPr>
        <w:t>sini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dibuat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objek</w:t>
      </w:r>
      <w:proofErr w:type="spellEnd"/>
      <w:r w:rsidRPr="0033177C">
        <w:rPr>
          <w:lang w:val="en-ID"/>
        </w:rPr>
        <w:t xml:space="preserve"> Admin dan </w:t>
      </w:r>
      <w:proofErr w:type="spellStart"/>
      <w:r w:rsidRPr="0033177C">
        <w:rPr>
          <w:lang w:val="en-ID"/>
        </w:rPr>
        <w:t>UserBiasa</w:t>
      </w:r>
      <w:proofErr w:type="spellEnd"/>
      <w:r w:rsidRPr="0033177C">
        <w:rPr>
          <w:lang w:val="en-ID"/>
        </w:rPr>
        <w:t xml:space="preserve">, </w:t>
      </w:r>
      <w:proofErr w:type="spellStart"/>
      <w:r w:rsidRPr="0033177C">
        <w:rPr>
          <w:lang w:val="en-ID"/>
        </w:rPr>
        <w:t>lalu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ditampilkan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hasil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dari</w:t>
      </w:r>
      <w:proofErr w:type="spellEnd"/>
      <w:r w:rsidRPr="0033177C">
        <w:rPr>
          <w:lang w:val="en-ID"/>
        </w:rPr>
        <w:t xml:space="preserve"> proses </w:t>
      </w:r>
      <w:proofErr w:type="spellStart"/>
      <w:r w:rsidRPr="0033177C">
        <w:rPr>
          <w:lang w:val="en-ID"/>
        </w:rPr>
        <w:t>otentikasi</w:t>
      </w:r>
      <w:proofErr w:type="spellEnd"/>
      <w:r w:rsidRPr="0033177C">
        <w:rPr>
          <w:lang w:val="en-ID"/>
        </w:rPr>
        <w:t xml:space="preserve"> dan </w:t>
      </w:r>
      <w:proofErr w:type="spellStart"/>
      <w:r w:rsidRPr="0033177C">
        <w:rPr>
          <w:lang w:val="en-ID"/>
        </w:rPr>
        <w:t>enkripsi</w:t>
      </w:r>
      <w:proofErr w:type="spellEnd"/>
      <w:r w:rsidRPr="0033177C">
        <w:rPr>
          <w:lang w:val="en-ID"/>
        </w:rPr>
        <w:t xml:space="preserve"> </w:t>
      </w:r>
      <w:proofErr w:type="spellStart"/>
      <w:r w:rsidRPr="0033177C">
        <w:rPr>
          <w:lang w:val="en-ID"/>
        </w:rPr>
        <w:t>datanya</w:t>
      </w:r>
      <w:proofErr w:type="spellEnd"/>
      <w:r w:rsidRPr="0033177C">
        <w:rPr>
          <w:lang w:val="en-ID"/>
        </w:rPr>
        <w:t>.</w:t>
      </w:r>
      <w:r w:rsidR="00483907">
        <w:rPr>
          <w:lang w:val="en-ID"/>
        </w:rPr>
        <w:br/>
      </w:r>
      <w:r w:rsidR="00483907" w:rsidRPr="00483907">
        <w:rPr>
          <w:noProof/>
          <w:lang w:val="en-ID"/>
        </w:rPr>
        <w:drawing>
          <wp:inline distT="0" distB="0" distL="0" distR="0" wp14:anchorId="0C144C90" wp14:editId="68E87693">
            <wp:extent cx="5731510" cy="2158365"/>
            <wp:effectExtent l="0" t="0" r="2540" b="0"/>
            <wp:docPr id="125876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688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50A4" w14:textId="77777777" w:rsidR="00483907" w:rsidRDefault="00483907" w:rsidP="00483907">
      <w:pPr>
        <w:rPr>
          <w:lang w:val="en-ID"/>
        </w:rPr>
      </w:pPr>
    </w:p>
    <w:p w14:paraId="3C8130CF" w14:textId="377AD6E5" w:rsidR="00483907" w:rsidRPr="0033177C" w:rsidRDefault="00483907" w:rsidP="00483907">
      <w:pPr>
        <w:jc w:val="center"/>
        <w:rPr>
          <w:b/>
          <w:bCs/>
          <w:sz w:val="32"/>
          <w:szCs w:val="32"/>
          <w:lang w:val="en-ID"/>
        </w:rPr>
      </w:pPr>
      <w:r>
        <w:rPr>
          <w:b/>
          <w:bCs/>
          <w:sz w:val="32"/>
          <w:szCs w:val="32"/>
          <w:lang w:val="en-ID"/>
        </w:rPr>
        <w:t>Output:</w:t>
      </w:r>
      <w:r>
        <w:rPr>
          <w:b/>
          <w:bCs/>
          <w:sz w:val="32"/>
          <w:szCs w:val="32"/>
          <w:lang w:val="en-ID"/>
        </w:rPr>
        <w:br/>
      </w:r>
      <w:r w:rsidRPr="00483907">
        <w:rPr>
          <w:b/>
          <w:bCs/>
          <w:noProof/>
          <w:sz w:val="32"/>
          <w:szCs w:val="32"/>
          <w:lang w:val="en-ID"/>
        </w:rPr>
        <w:drawing>
          <wp:inline distT="0" distB="0" distL="0" distR="0" wp14:anchorId="7E92E0DC" wp14:editId="63C957AC">
            <wp:extent cx="5153744" cy="1676634"/>
            <wp:effectExtent l="0" t="0" r="8890" b="0"/>
            <wp:docPr id="81686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663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990A" w14:textId="7C648FA4" w:rsidR="000704F6" w:rsidRPr="002B3B62" w:rsidRDefault="000704F6" w:rsidP="0033177C">
      <w:r>
        <w:lastRenderedPageBreak/>
        <w:br/>
      </w:r>
      <w:r>
        <w:br/>
      </w:r>
    </w:p>
    <w:sectPr w:rsidR="000704F6" w:rsidRPr="002B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10ECA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700787"/>
    <w:multiLevelType w:val="hybridMultilevel"/>
    <w:tmpl w:val="419EA23A"/>
    <w:lvl w:ilvl="0" w:tplc="4B789D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E2FB2"/>
    <w:multiLevelType w:val="hybridMultilevel"/>
    <w:tmpl w:val="25D4A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02C86"/>
    <w:multiLevelType w:val="multilevel"/>
    <w:tmpl w:val="9BCC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07E35"/>
    <w:multiLevelType w:val="multilevel"/>
    <w:tmpl w:val="F8BE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4097F"/>
    <w:multiLevelType w:val="hybridMultilevel"/>
    <w:tmpl w:val="D66C6AFC"/>
    <w:lvl w:ilvl="0" w:tplc="756420C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11EED"/>
    <w:multiLevelType w:val="hybridMultilevel"/>
    <w:tmpl w:val="52A605A8"/>
    <w:lvl w:ilvl="0" w:tplc="38A445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00110"/>
    <w:multiLevelType w:val="hybridMultilevel"/>
    <w:tmpl w:val="2E585464"/>
    <w:lvl w:ilvl="0" w:tplc="87E83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63B26"/>
    <w:multiLevelType w:val="hybridMultilevel"/>
    <w:tmpl w:val="6C824D98"/>
    <w:lvl w:ilvl="0" w:tplc="2E48C5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65700"/>
    <w:multiLevelType w:val="hybridMultilevel"/>
    <w:tmpl w:val="8F426C30"/>
    <w:lvl w:ilvl="0" w:tplc="725A44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04054">
    <w:abstractNumId w:val="7"/>
  </w:num>
  <w:num w:numId="2" w16cid:durableId="1246843373">
    <w:abstractNumId w:val="1"/>
  </w:num>
  <w:num w:numId="3" w16cid:durableId="424421682">
    <w:abstractNumId w:val="8"/>
  </w:num>
  <w:num w:numId="4" w16cid:durableId="564610072">
    <w:abstractNumId w:val="4"/>
  </w:num>
  <w:num w:numId="5" w16cid:durableId="1297637856">
    <w:abstractNumId w:val="2"/>
  </w:num>
  <w:num w:numId="6" w16cid:durableId="180166941">
    <w:abstractNumId w:val="6"/>
  </w:num>
  <w:num w:numId="7" w16cid:durableId="224537837">
    <w:abstractNumId w:val="9"/>
  </w:num>
  <w:num w:numId="8" w16cid:durableId="1086460432">
    <w:abstractNumId w:val="0"/>
  </w:num>
  <w:num w:numId="9" w16cid:durableId="143400391">
    <w:abstractNumId w:val="3"/>
  </w:num>
  <w:num w:numId="10" w16cid:durableId="42173093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AF"/>
    <w:rsid w:val="00034E0D"/>
    <w:rsid w:val="000704F6"/>
    <w:rsid w:val="001B01AF"/>
    <w:rsid w:val="002B3B62"/>
    <w:rsid w:val="0033177C"/>
    <w:rsid w:val="00483907"/>
    <w:rsid w:val="005A4DBB"/>
    <w:rsid w:val="00860784"/>
    <w:rsid w:val="0091304E"/>
    <w:rsid w:val="00A3359C"/>
    <w:rsid w:val="00B22B5C"/>
    <w:rsid w:val="00B35FFA"/>
    <w:rsid w:val="00B52BBF"/>
    <w:rsid w:val="00C52850"/>
    <w:rsid w:val="00D94EE6"/>
    <w:rsid w:val="00E60E23"/>
    <w:rsid w:val="00F3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4A1B"/>
  <w15:chartTrackingRefBased/>
  <w15:docId w15:val="{1032CF07-AEB9-425E-869D-EEEDA848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9C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A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AF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285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070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4F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04F6"/>
    <w:pPr>
      <w:spacing w:after="0" w:line="240" w:lineRule="auto"/>
    </w:pPr>
    <w:rPr>
      <w:rFonts w:ascii="Times New Roman" w:hAnsi="Times New Roman"/>
      <w:lang w:val="id-ID"/>
    </w:rPr>
  </w:style>
  <w:style w:type="paragraph" w:styleId="ListBullet">
    <w:name w:val="List Bullet"/>
    <w:basedOn w:val="Normal"/>
    <w:uiPriority w:val="99"/>
    <w:unhideWhenUsed/>
    <w:rsid w:val="000704F6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2B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7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ComradeChandra/Pemrograman-Berbasis-Objek_233040089/tree/main/Pertemuan11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2025-05-20T00:21:00Z</dcterms:created>
  <dcterms:modified xsi:type="dcterms:W3CDTF">2025-05-20T04:22:00Z</dcterms:modified>
</cp:coreProperties>
</file>